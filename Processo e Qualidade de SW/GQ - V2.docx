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2DFD9523" w:rsidR="00E7118D" w:rsidRPr="005666CE" w:rsidRDefault="00B37FB4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de Qualidade</w:t>
      </w:r>
      <w:r w:rsidR="00EA47E5">
        <w:rPr>
          <w:rFonts w:ascii="Arial" w:hAnsi="Arial" w:cs="Arial"/>
          <w:b/>
          <w:sz w:val="44"/>
          <w:szCs w:val="44"/>
        </w:rPr>
        <w:t xml:space="preserve"> (GQL)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858F13F" w:rsidR="00E7118D" w:rsidRDefault="00EF0575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Garantir que o software desenvolvido possua total qualidade. </w:t>
      </w:r>
    </w:p>
    <w:p w14:paraId="772BBED9" w14:textId="77777777" w:rsidR="00EF0575" w:rsidRPr="00196B7B" w:rsidRDefault="00EF0575" w:rsidP="00E5347C">
      <w:pPr>
        <w:ind w:left="360"/>
        <w:jc w:val="both"/>
        <w:rPr>
          <w:rFonts w:ascii="Arial" w:hAnsi="Arial" w:cs="Arial"/>
        </w:rPr>
      </w:pPr>
    </w:p>
    <w:p w14:paraId="5DB6FD79" w14:textId="4661C1ED" w:rsidR="00EF0575" w:rsidRPr="00EF0575" w:rsidRDefault="0047271A" w:rsidP="00EF05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57F9EC5D" w14:textId="303E3C27" w:rsidR="00EF0575" w:rsidRDefault="00EF0575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Avaliar toda a documentação necessária para o desenvolvimento e aperfeiçoamento do produto (Software), analisando os produtos utilizados, como estão sendo utilizados e prováveis correção na existência de não conformidades. </w:t>
      </w:r>
    </w:p>
    <w:p w14:paraId="4423D255" w14:textId="77777777" w:rsidR="00EF0575" w:rsidRDefault="00EF0575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742B31A8" w14:textId="2F31EEFE" w:rsidR="00EA47E5" w:rsidRPr="0000087B" w:rsidRDefault="00EA47E5" w:rsidP="00EA47E5">
      <w:pPr>
        <w:pStyle w:val="PargrafodaLista"/>
        <w:numPr>
          <w:ilvl w:val="0"/>
          <w:numId w:val="15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087B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atividades no decorrer do template devem ser devidamente documentada</w:t>
      </w:r>
      <w:r w:rsidRPr="0000087B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de acordo com os </w:t>
      </w:r>
      <w:r w:rsidRPr="0000087B">
        <w:rPr>
          <w:rFonts w:ascii="Arial" w:hAnsi="Arial" w:cs="Arial"/>
        </w:rPr>
        <w:t>padrões.</w:t>
      </w:r>
    </w:p>
    <w:p w14:paraId="381CDEF6" w14:textId="77777777" w:rsidR="00EA47E5" w:rsidRDefault="00EA47E5" w:rsidP="00EA47E5">
      <w:pPr>
        <w:ind w:left="720"/>
        <w:jc w:val="both"/>
        <w:rPr>
          <w:rFonts w:ascii="Arial" w:hAnsi="Arial" w:cs="Arial"/>
        </w:rPr>
      </w:pPr>
    </w:p>
    <w:p w14:paraId="46A2509E" w14:textId="1E0DFB5D" w:rsidR="00EA47E5" w:rsidRDefault="00EA47E5" w:rsidP="00EA47E5">
      <w:pPr>
        <w:pStyle w:val="PargrafodaLista"/>
        <w:numPr>
          <w:ilvl w:val="0"/>
          <w:numId w:val="15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a atividade gerar um retrabalho, uma mensagem deve ser encaminhada para o Gerente de Qualidade. </w:t>
      </w:r>
    </w:p>
    <w:p w14:paraId="34C4D392" w14:textId="35A46FD3" w:rsidR="00EA47E5" w:rsidRPr="002B2F35" w:rsidRDefault="00EA47E5" w:rsidP="00524253">
      <w:pPr>
        <w:jc w:val="both"/>
        <w:rPr>
          <w:rFonts w:ascii="Arial" w:hAnsi="Arial" w:cs="Arial"/>
        </w:rPr>
      </w:pPr>
    </w:p>
    <w:p w14:paraId="7DF563F9" w14:textId="3EC5F31C" w:rsidR="00EA47E5" w:rsidRPr="00524253" w:rsidRDefault="00524253" w:rsidP="00524253">
      <w:pPr>
        <w:pStyle w:val="PargrafodaLista"/>
        <w:numPr>
          <w:ilvl w:val="0"/>
          <w:numId w:val="15"/>
        </w:numPr>
        <w:ind w:left="720"/>
        <w:jc w:val="both"/>
        <w:rPr>
          <w:rFonts w:ascii="Arial" w:hAnsi="Arial" w:cs="Arial"/>
        </w:rPr>
      </w:pPr>
      <w:r w:rsidRPr="00524253">
        <w:rPr>
          <w:rFonts w:ascii="Arial" w:hAnsi="Arial" w:cs="Arial"/>
        </w:rPr>
        <w:t>As não conformidades devem ser registrada no BackLog, ant</w:t>
      </w:r>
      <w:r>
        <w:rPr>
          <w:rFonts w:ascii="Arial" w:hAnsi="Arial" w:cs="Arial"/>
        </w:rPr>
        <w:t>es de encaminhada para correção.</w:t>
      </w:r>
    </w:p>
    <w:p w14:paraId="4A0942CA" w14:textId="77777777" w:rsidR="00EA47E5" w:rsidRPr="0095150C" w:rsidRDefault="00EA47E5" w:rsidP="00EA47E5">
      <w:pPr>
        <w:pStyle w:val="PargrafodaLista"/>
        <w:ind w:left="1080"/>
        <w:rPr>
          <w:rFonts w:ascii="Arial" w:hAnsi="Arial" w:cs="Arial"/>
        </w:rPr>
      </w:pPr>
    </w:p>
    <w:p w14:paraId="6054189F" w14:textId="5A01B93B" w:rsidR="00EA47E5" w:rsidRPr="008F1BAA" w:rsidRDefault="00EA47E5" w:rsidP="00EA47E5">
      <w:pPr>
        <w:pStyle w:val="PargrafodaLista"/>
        <w:numPr>
          <w:ilvl w:val="0"/>
          <w:numId w:val="15"/>
        </w:numPr>
        <w:ind w:left="720"/>
        <w:jc w:val="both"/>
        <w:rPr>
          <w:rStyle w:val="Forte"/>
          <w:rFonts w:ascii="Arial" w:hAnsi="Arial" w:cs="Arial"/>
          <w:b w:val="0"/>
        </w:rPr>
      </w:pPr>
      <w:r>
        <w:rPr>
          <w:rFonts w:ascii="Arial" w:hAnsi="Arial" w:cs="Arial"/>
          <w:bCs/>
        </w:rPr>
        <w:t>Após a</w:t>
      </w:r>
      <w:r w:rsidR="00524253">
        <w:rPr>
          <w:rFonts w:ascii="Arial" w:hAnsi="Arial" w:cs="Arial"/>
          <w:bCs/>
        </w:rPr>
        <w:t>s devidas correções, verificar se o produto atende a devida qualidade, caso contrário, avisar o gerente via e-mail e encaminha-las para não conformidades, processo para correção.</w:t>
      </w:r>
    </w:p>
    <w:p w14:paraId="07D40B20" w14:textId="77777777" w:rsidR="005B3442" w:rsidRPr="005B3442" w:rsidRDefault="005B3442" w:rsidP="005B3442">
      <w:pPr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5338BDF" w:rsidR="00E14128" w:rsidRPr="00FF1D40" w:rsidRDefault="00E14128" w:rsidP="00FF1D40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1AEBEAC" w:rsidR="00552A74" w:rsidRPr="005006A3" w:rsidRDefault="00AD1A5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Qualidade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62FB53B3" w:rsidR="00552A74" w:rsidRPr="005006A3" w:rsidRDefault="00406421" w:rsidP="0040642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Graduação em Análise de Sistemas e/ou 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área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com experiência.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766A0E4" w:rsidR="005006A3" w:rsidRPr="005006A3" w:rsidRDefault="00FF1D40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gerência de configuração e controle de versões</w:t>
            </w:r>
          </w:p>
          <w:p w14:paraId="0C777757" w14:textId="09E72F1D" w:rsidR="005006A3" w:rsidRPr="005006A3" w:rsidRDefault="00FF1D40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sobre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Configuração da empresa</w:t>
            </w:r>
          </w:p>
          <w:p w14:paraId="6A4040E9" w14:textId="77777777" w:rsidR="00FF1D40" w:rsidRDefault="00FF1D40" w:rsidP="00FF1D40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ferramentas para rastreabilidade de requisitos.</w:t>
            </w:r>
          </w:p>
          <w:p w14:paraId="15B1F624" w14:textId="3E07115F" w:rsidR="00FF1D40" w:rsidRPr="005006A3" w:rsidRDefault="00FF1D40" w:rsidP="00FF1D40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gestão de equipe em T.I.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1D1E1179" w14:textId="77777777" w:rsidR="00FF1D40" w:rsidRDefault="00FF1D40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Aprovar documentação a ser utilizada. </w:t>
            </w:r>
          </w:p>
          <w:p w14:paraId="4722AD7B" w14:textId="76484AAE" w:rsidR="00FF1D40" w:rsidRDefault="00FF1D40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Avaliar as Não conformidades </w:t>
            </w:r>
          </w:p>
          <w:p w14:paraId="4E65FDBB" w14:textId="49BE6AC9" w:rsidR="00FF1D40" w:rsidRDefault="00FF1D40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tais avaliações no BackLog.</w:t>
            </w:r>
          </w:p>
          <w:p w14:paraId="46FEB021" w14:textId="0DFEE6B5" w:rsidR="00552A74" w:rsidRPr="00FF1D40" w:rsidRDefault="00FF1D40" w:rsidP="00FF1D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Demandar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</w:t>
            </w:r>
            <w:r w:rsid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tarefas para correção. </w:t>
            </w:r>
          </w:p>
        </w:tc>
      </w:tr>
    </w:tbl>
    <w:p w14:paraId="2DC1CE8E" w14:textId="408C213A"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5AE38CEE" w14:textId="66A25EA6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E15FE7C" w14:textId="2CD0E8BD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57D60B7" w14:textId="15F44651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573A523D" w14:textId="7371CC91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FC1D1C8" w14:textId="7999D047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CD81FEB" w14:textId="77777777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F1D40" w:rsidRPr="005006A3" w14:paraId="5BEEC24F" w14:textId="77777777" w:rsidTr="004E1AD9">
        <w:trPr>
          <w:trHeight w:val="263"/>
        </w:trPr>
        <w:tc>
          <w:tcPr>
            <w:tcW w:w="2222" w:type="dxa"/>
          </w:tcPr>
          <w:p w14:paraId="14F8609F" w14:textId="77777777" w:rsidR="00FF1D40" w:rsidRPr="005006A3" w:rsidRDefault="00FF1D40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179F78EC" w14:textId="28430A69" w:rsidR="00FF1D40" w:rsidRPr="005006A3" w:rsidRDefault="00FF1D40" w:rsidP="00FF1D4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FF1D40" w:rsidRPr="005006A3" w14:paraId="6667AD94" w14:textId="77777777" w:rsidTr="004E1AD9">
        <w:trPr>
          <w:trHeight w:val="263"/>
        </w:trPr>
        <w:tc>
          <w:tcPr>
            <w:tcW w:w="2222" w:type="dxa"/>
          </w:tcPr>
          <w:p w14:paraId="71A142F6" w14:textId="77777777" w:rsidR="00FF1D40" w:rsidRPr="005006A3" w:rsidRDefault="00FF1D40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292D7A5" w14:textId="77777777" w:rsidR="00FF1D40" w:rsidRPr="005006A3" w:rsidRDefault="00FF1D40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Graduação em Análise de Sistemas e/ou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área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com experiência.</w:t>
            </w:r>
          </w:p>
        </w:tc>
      </w:tr>
      <w:tr w:rsidR="00FF1D40" w:rsidRPr="005006A3" w14:paraId="6691974E" w14:textId="77777777" w:rsidTr="004E1AD9">
        <w:trPr>
          <w:trHeight w:val="1682"/>
        </w:trPr>
        <w:tc>
          <w:tcPr>
            <w:tcW w:w="2222" w:type="dxa"/>
          </w:tcPr>
          <w:p w14:paraId="327B0266" w14:textId="77777777" w:rsidR="00FF1D40" w:rsidRPr="005006A3" w:rsidRDefault="00FF1D40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417D1A8" w14:textId="77777777" w:rsidR="00FF1D40" w:rsidRPr="005006A3" w:rsidRDefault="00FF1D40" w:rsidP="004E1AD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gerência de configuração e controle de versões</w:t>
            </w:r>
          </w:p>
          <w:p w14:paraId="10D2E244" w14:textId="77777777" w:rsidR="00FF1D40" w:rsidRPr="005006A3" w:rsidRDefault="00FF1D40" w:rsidP="004E1AD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sobre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Configuração da empresa</w:t>
            </w:r>
          </w:p>
          <w:p w14:paraId="053F0214" w14:textId="77777777" w:rsidR="00FF1D40" w:rsidRDefault="00FF1D40" w:rsidP="004E1AD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ferramentas para rastreabilidade de requisitos.</w:t>
            </w:r>
          </w:p>
          <w:p w14:paraId="5D3F75A8" w14:textId="77777777" w:rsidR="00FF1D40" w:rsidRPr="005006A3" w:rsidRDefault="00FF1D40" w:rsidP="004E1AD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gestão de equipe em T.I.</w:t>
            </w:r>
          </w:p>
        </w:tc>
      </w:tr>
      <w:tr w:rsidR="00FF1D40" w:rsidRPr="005006A3" w14:paraId="47486D0B" w14:textId="77777777" w:rsidTr="004E1AD9">
        <w:trPr>
          <w:trHeight w:val="263"/>
        </w:trPr>
        <w:tc>
          <w:tcPr>
            <w:tcW w:w="2222" w:type="dxa"/>
          </w:tcPr>
          <w:p w14:paraId="7A666D0A" w14:textId="77777777" w:rsidR="00FF1D40" w:rsidRPr="005006A3" w:rsidRDefault="00FF1D40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90BE517" w14:textId="77777777" w:rsidR="00FF1D40" w:rsidRDefault="00FF1D40" w:rsidP="004E1AD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aderência dos produtos.</w:t>
            </w:r>
          </w:p>
          <w:p w14:paraId="77DB61E8" w14:textId="77777777" w:rsidR="00FF1D40" w:rsidRDefault="00FF1D40" w:rsidP="004E1AD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aderência dos processos.</w:t>
            </w:r>
          </w:p>
          <w:p w14:paraId="3B54CFB3" w14:textId="77777777" w:rsidR="00251A47" w:rsidRDefault="00FF1D40" w:rsidP="004E1AD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</w:t>
            </w:r>
            <w:r w:rsidR="00251A4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as não conformidades. </w:t>
            </w:r>
          </w:p>
          <w:p w14:paraId="7F835993" w14:textId="77777777" w:rsidR="00FF1D40" w:rsidRDefault="00FF1D40" w:rsidP="004E1AD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Demandar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tarefas para correção. </w:t>
            </w:r>
          </w:p>
          <w:p w14:paraId="5B00C312" w14:textId="4BF477E9" w:rsidR="00251A47" w:rsidRPr="00FF1D40" w:rsidRDefault="00251A47" w:rsidP="004E1AD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qualidade dos produtos após correções.</w:t>
            </w:r>
          </w:p>
        </w:tc>
      </w:tr>
    </w:tbl>
    <w:p w14:paraId="5F2E7982" w14:textId="5C029621" w:rsidR="00FF1D40" w:rsidRDefault="00FF1D4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A464986" w14:textId="257F9C35" w:rsidR="009C35F6" w:rsidRDefault="009C35F6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B9860C4" w14:textId="77777777" w:rsidR="009C35F6" w:rsidRPr="00196B7B" w:rsidRDefault="009C35F6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2A0E226A" w14:textId="521720F1" w:rsidR="00E4067F" w:rsidRDefault="00E4067F" w:rsidP="00D6338B">
      <w:pPr>
        <w:ind w:left="360"/>
        <w:jc w:val="both"/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4067F" w:rsidRPr="00471AEE" w14:paraId="4B8B949C" w14:textId="77777777" w:rsidTr="004E1AD9">
        <w:trPr>
          <w:trHeight w:val="263"/>
        </w:trPr>
        <w:tc>
          <w:tcPr>
            <w:tcW w:w="2222" w:type="dxa"/>
          </w:tcPr>
          <w:p w14:paraId="2791266A" w14:textId="77777777" w:rsidR="00E4067F" w:rsidRPr="00FF4B8A" w:rsidRDefault="00E4067F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F4B8A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067B8435" w14:textId="6FA79AF5" w:rsidR="00E4067F" w:rsidRPr="00FF4B8A" w:rsidRDefault="0061609F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APQ, </w:t>
            </w:r>
            <w:r w:rsidR="00E4067F" w:rsidRPr="00FF4B8A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Avaliação d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 Processo de Garantia de Qualidade</w:t>
            </w:r>
          </w:p>
        </w:tc>
      </w:tr>
      <w:tr w:rsidR="00E4067F" w:rsidRPr="00471AEE" w14:paraId="4FF5141A" w14:textId="77777777" w:rsidTr="004E1AD9">
        <w:trPr>
          <w:trHeight w:val="263"/>
        </w:trPr>
        <w:tc>
          <w:tcPr>
            <w:tcW w:w="2222" w:type="dxa"/>
          </w:tcPr>
          <w:p w14:paraId="44D0F6B8" w14:textId="77777777" w:rsidR="00E4067F" w:rsidRPr="00FF4B8A" w:rsidRDefault="00E4067F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F4B8A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F95C6B7" w14:textId="77A58E21" w:rsidR="00E4067F" w:rsidRPr="00FF4B8A" w:rsidRDefault="00800AB1" w:rsidP="00800AB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Avaliar o ní</w:t>
            </w:r>
            <w:r w:rsidR="00E4067F" w:rsidRPr="00FF4B8A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vel de coesão do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s</w:t>
            </w:r>
            <w:r w:rsidR="00E4067F" w:rsidRPr="00FF4B8A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documentos, atividades para garantir qualidade</w:t>
            </w:r>
            <w:r w:rsidR="00E4067F" w:rsidRPr="00FF4B8A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no processo. </w:t>
            </w:r>
          </w:p>
        </w:tc>
      </w:tr>
      <w:tr w:rsidR="00E4067F" w:rsidRPr="00471AEE" w14:paraId="0FF5139C" w14:textId="77777777" w:rsidTr="004E1AD9">
        <w:trPr>
          <w:trHeight w:val="592"/>
        </w:trPr>
        <w:tc>
          <w:tcPr>
            <w:tcW w:w="2222" w:type="dxa"/>
          </w:tcPr>
          <w:p w14:paraId="0810F713" w14:textId="77777777" w:rsidR="00E4067F" w:rsidRPr="00FF4B8A" w:rsidRDefault="00E4067F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F4B8A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DE34E46" w14:textId="77777777" w:rsidR="00E4067F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F4B8A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Quando</w:t>
            </w:r>
          </w:p>
          <w:p w14:paraId="643E9A03" w14:textId="614323CF" w:rsidR="00E4067F" w:rsidRPr="00FF4B8A" w:rsidRDefault="00E4067F" w:rsidP="004E1AD9">
            <w:pPr>
              <w:tabs>
                <w:tab w:val="left" w:pos="1830"/>
              </w:tabs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Atividade: “</w:t>
            </w:r>
            <w:r w:rsidR="00F47408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Avaliar a aderência dos produtos e processos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”</w:t>
            </w:r>
            <w:r w:rsidR="00F47408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.</w:t>
            </w:r>
          </w:p>
          <w:p w14:paraId="50A742F9" w14:textId="77777777" w:rsidR="00E4067F" w:rsidRDefault="00E4067F" w:rsidP="004E1AD9">
            <w:pPr>
              <w:tabs>
                <w:tab w:val="left" w:pos="1830"/>
              </w:tabs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BC13B26" w14:textId="77777777" w:rsidR="00E4067F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Quem</w:t>
            </w:r>
          </w:p>
          <w:p w14:paraId="7F0701D5" w14:textId="7F05ACB5" w:rsidR="00E4067F" w:rsidRPr="00802975" w:rsidRDefault="00EC060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Gerente de Qualidade</w:t>
            </w:r>
          </w:p>
          <w:p w14:paraId="4ADE5133" w14:textId="77777777" w:rsidR="00E4067F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DCE99D" w14:textId="3F1328FE" w:rsidR="00E4067F" w:rsidRPr="0061609F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Como</w:t>
            </w:r>
          </w:p>
          <w:p w14:paraId="27EA4FED" w14:textId="68B14CED" w:rsidR="00E4067F" w:rsidRDefault="00E4067F" w:rsidP="0061609F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Gerente de 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Qualidade irá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reunir para verificar 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as correções após procedimentos.</w:t>
            </w:r>
          </w:p>
          <w:p w14:paraId="7628364C" w14:textId="77777777" w:rsidR="0061609F" w:rsidRDefault="0061609F" w:rsidP="0061609F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  <w:p w14:paraId="6309065F" w14:textId="7F1C5C28" w:rsidR="00E4067F" w:rsidRPr="00B83C5E" w:rsidRDefault="00E4067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pós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verifica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da as correções, irá decidir se atende as qualidades ou se retornará para novas correções.</w:t>
            </w:r>
          </w:p>
          <w:p w14:paraId="6C464B18" w14:textId="77777777" w:rsidR="00E4067F" w:rsidRDefault="00E4067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  <w:p w14:paraId="5FBBB6BA" w14:textId="04AA2473" w:rsidR="00E4067F" w:rsidRPr="00802975" w:rsidRDefault="00E4067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 = A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C / Total de </w:t>
            </w:r>
            <w:r w:rsidR="0061609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documentação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Listados * 100</w:t>
            </w:r>
          </w:p>
          <w:p w14:paraId="3F5DE3B3" w14:textId="77777777" w:rsidR="00E4067F" w:rsidRPr="00FF4B8A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4067F" w:rsidRPr="00471AEE" w14:paraId="579908B6" w14:textId="77777777" w:rsidTr="004E1AD9">
        <w:trPr>
          <w:trHeight w:val="70"/>
        </w:trPr>
        <w:tc>
          <w:tcPr>
            <w:tcW w:w="2222" w:type="dxa"/>
          </w:tcPr>
          <w:p w14:paraId="47FE0962" w14:textId="77777777" w:rsidR="00E4067F" w:rsidRPr="00FF4B8A" w:rsidRDefault="00E4067F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F4B8A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7BAD9E7" w14:textId="4D0C28FE" w:rsidR="00E4067F" w:rsidRDefault="0061609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&lt;= 50%   Baixo</w:t>
            </w:r>
          </w:p>
          <w:p w14:paraId="564662EF" w14:textId="3A5EA35C" w:rsidR="00E4067F" w:rsidRDefault="0061609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&lt;= 70%   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Mé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dio</w:t>
            </w:r>
          </w:p>
          <w:p w14:paraId="654E59F1" w14:textId="72801123" w:rsidR="00E4067F" w:rsidRDefault="0061609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  &gt; 70%   Bom</w:t>
            </w:r>
          </w:p>
          <w:p w14:paraId="09DD5AB4" w14:textId="1C690FB5" w:rsidR="00E4067F" w:rsidRDefault="0061609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   = 100% Aceitá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vel</w:t>
            </w:r>
          </w:p>
          <w:p w14:paraId="0BED714D" w14:textId="77777777" w:rsidR="00E4067F" w:rsidRDefault="00E4067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  <w:p w14:paraId="2F205C82" w14:textId="77777777" w:rsidR="00E4067F" w:rsidRPr="00B83C5E" w:rsidRDefault="00E4067F" w:rsidP="004E1AD9">
            <w:pPr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83C5E">
              <w:rPr>
                <w:rStyle w:val="Forte"/>
                <w:rFonts w:ascii="Arial" w:hAnsi="Arial" w:cs="Arial"/>
                <w:color w:val="000000" w:themeColor="text1"/>
                <w:sz w:val="22"/>
                <w:szCs w:val="22"/>
              </w:rPr>
              <w:t>Objetivo</w:t>
            </w:r>
          </w:p>
          <w:p w14:paraId="0789B049" w14:textId="0C8D26D3" w:rsidR="00E4067F" w:rsidRDefault="0061609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Au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mentar o 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APQ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a cada </w:t>
            </w:r>
            <w: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processo</w:t>
            </w:r>
            <w:r w:rsidR="00E4067F"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de Avaliação</w:t>
            </w:r>
          </w:p>
          <w:p w14:paraId="483C97D1" w14:textId="77777777" w:rsidR="00E4067F" w:rsidRPr="00FF4B8A" w:rsidRDefault="00E4067F" w:rsidP="004E1AD9">
            <w:pPr>
              <w:rPr>
                <w:rStyle w:val="Forte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</w:tr>
    </w:tbl>
    <w:p w14:paraId="24F01B84" w14:textId="77777777" w:rsidR="00E4067F" w:rsidRDefault="00E4067F" w:rsidP="00E4067F">
      <w:pPr>
        <w:ind w:left="360"/>
        <w:outlineLvl w:val="0"/>
        <w:rPr>
          <w:rFonts w:ascii="Arial" w:hAnsi="Arial" w:cs="Arial"/>
          <w:b/>
          <w:color w:val="FF0000"/>
        </w:rPr>
      </w:pPr>
    </w:p>
    <w:p w14:paraId="5C5798E3" w14:textId="77777777" w:rsidR="00E4067F" w:rsidRDefault="00E4067F" w:rsidP="00D6338B">
      <w:pPr>
        <w:ind w:left="360"/>
        <w:jc w:val="both"/>
      </w:pPr>
    </w:p>
    <w:p w14:paraId="3033E64F" w14:textId="77777777" w:rsidR="00E4067F" w:rsidRDefault="00E4067F" w:rsidP="00D6338B">
      <w:pPr>
        <w:ind w:left="360"/>
        <w:jc w:val="both"/>
      </w:pPr>
    </w:p>
    <w:p w14:paraId="7C8681E7" w14:textId="756C935A" w:rsidR="00D6338B" w:rsidRDefault="00D6338B" w:rsidP="00E875FB">
      <w:pPr>
        <w:ind w:left="360"/>
        <w:rPr>
          <w:rFonts w:ascii="Arial" w:hAnsi="Arial" w:cs="Arial"/>
        </w:rPr>
      </w:pPr>
    </w:p>
    <w:p w14:paraId="65C9DC73" w14:textId="743DF41A" w:rsidR="00442CAC" w:rsidRDefault="00442CAC" w:rsidP="009C35F6">
      <w:pPr>
        <w:rPr>
          <w:rFonts w:ascii="Arial" w:hAnsi="Arial" w:cs="Arial"/>
        </w:rPr>
      </w:pPr>
    </w:p>
    <w:p w14:paraId="07CA7B91" w14:textId="77777777" w:rsidR="009C35F6" w:rsidRPr="00196B7B" w:rsidRDefault="009C35F6" w:rsidP="009C35F6">
      <w:pPr>
        <w:rPr>
          <w:rFonts w:ascii="Arial" w:hAnsi="Arial" w:cs="Arial"/>
        </w:rPr>
      </w:pPr>
    </w:p>
    <w:p w14:paraId="77C38AD1" w14:textId="3690E095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6F049169" w14:textId="12BDC05B" w:rsidR="00B83703" w:rsidRDefault="00B83703" w:rsidP="00B8370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B83703" w:rsidRPr="00471AEE" w14:paraId="5033BC59" w14:textId="77777777" w:rsidTr="004E1AD9">
        <w:trPr>
          <w:trHeight w:val="367"/>
        </w:trPr>
        <w:tc>
          <w:tcPr>
            <w:tcW w:w="2583" w:type="dxa"/>
          </w:tcPr>
          <w:p w14:paraId="68DF26B3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53DC9457" w14:textId="5580AEB8" w:rsidR="00B83703" w:rsidRPr="00853931" w:rsidRDefault="002F58FC" w:rsidP="004E1AD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</w:t>
            </w:r>
            <w:r w:rsidR="00B83703" w:rsidRPr="0085393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documentação</w:t>
            </w:r>
          </w:p>
        </w:tc>
      </w:tr>
      <w:tr w:rsidR="00B83703" w:rsidRPr="00471AEE" w14:paraId="3521F966" w14:textId="77777777" w:rsidTr="004E1AD9">
        <w:trPr>
          <w:trHeight w:val="367"/>
        </w:trPr>
        <w:tc>
          <w:tcPr>
            <w:tcW w:w="2583" w:type="dxa"/>
          </w:tcPr>
          <w:p w14:paraId="6BCD8E00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7CD96E0" w14:textId="7B43F0C4" w:rsidR="00B83703" w:rsidRPr="00853931" w:rsidRDefault="0015776C" w:rsidP="004E1AD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ins w:id="0" w:author="Felipe Manso" w:date="2018-04-06T10:18:00Z">
              <w:r>
                <w:rPr>
                  <w:rFonts w:ascii="Arial" w:hAnsi="Arial" w:cs="Arial"/>
                </w:rPr>
                <w:t>Analista de Qualidade</w:t>
              </w:r>
            </w:ins>
            <w:del w:id="1" w:author="Felipe Manso" w:date="2018-04-06T10:18:00Z">
              <w:r w:rsidR="002F58FC" w:rsidDel="0015776C">
                <w:rPr>
                  <w:rStyle w:val="Forte"/>
                  <w:rFonts w:ascii="Arial" w:hAnsi="Arial" w:cs="Arial"/>
                  <w:b w:val="0"/>
                  <w:sz w:val="22"/>
                  <w:szCs w:val="22"/>
                </w:rPr>
                <w:delText>Gerente de Requisitos</w:delText>
              </w:r>
            </w:del>
          </w:p>
        </w:tc>
      </w:tr>
      <w:tr w:rsidR="00B83703" w:rsidRPr="00471AEE" w14:paraId="72C26D8B" w14:textId="77777777" w:rsidTr="004E1AD9">
        <w:trPr>
          <w:trHeight w:val="367"/>
        </w:trPr>
        <w:tc>
          <w:tcPr>
            <w:tcW w:w="2583" w:type="dxa"/>
          </w:tcPr>
          <w:p w14:paraId="736998B7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149C71" w14:textId="53625666" w:rsidR="00B83703" w:rsidRPr="00853931" w:rsidRDefault="002F58FC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B83703" w:rsidRPr="00471AEE" w14:paraId="4400F02F" w14:textId="77777777" w:rsidTr="004E1AD9">
        <w:trPr>
          <w:trHeight w:val="347"/>
        </w:trPr>
        <w:tc>
          <w:tcPr>
            <w:tcW w:w="2583" w:type="dxa"/>
          </w:tcPr>
          <w:p w14:paraId="27F16D2D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3F61E9A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Word/PDF da documentação</w:t>
            </w:r>
          </w:p>
        </w:tc>
      </w:tr>
      <w:tr w:rsidR="00B83703" w:rsidRPr="00471AEE" w14:paraId="08D8F74F" w14:textId="77777777" w:rsidTr="004E1AD9">
        <w:trPr>
          <w:trHeight w:val="367"/>
        </w:trPr>
        <w:tc>
          <w:tcPr>
            <w:tcW w:w="2583" w:type="dxa"/>
          </w:tcPr>
          <w:p w14:paraId="730B06D3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0911BEFF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B83703" w:rsidRPr="00471AEE" w14:paraId="7E85A7A1" w14:textId="77777777" w:rsidTr="004E1AD9">
        <w:trPr>
          <w:trHeight w:val="362"/>
        </w:trPr>
        <w:tc>
          <w:tcPr>
            <w:tcW w:w="2583" w:type="dxa"/>
          </w:tcPr>
          <w:p w14:paraId="06944DCC" w14:textId="77777777" w:rsidR="00B83703" w:rsidRPr="00853931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53931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2793227" w14:textId="182373BD" w:rsidR="00B83703" w:rsidRPr="00853931" w:rsidRDefault="00B83703" w:rsidP="002F58F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r w:rsidR="002F58F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</w:t>
            </w:r>
            <w:r w:rsidR="002F58F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correções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F58F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equipe envolvida</w:t>
            </w:r>
          </w:p>
        </w:tc>
      </w:tr>
    </w:tbl>
    <w:p w14:paraId="687CC4CC" w14:textId="77777777" w:rsidR="00B83703" w:rsidRDefault="00B83703" w:rsidP="00B83703">
      <w:pPr>
        <w:ind w:left="360"/>
        <w:rPr>
          <w:rStyle w:val="Forte"/>
          <w:rFonts w:ascii="Arial" w:hAnsi="Arial" w:cs="Arial"/>
          <w:color w:val="FF0000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B83703" w:rsidRPr="00471AEE" w14:paraId="1DA6A7D7" w14:textId="77777777" w:rsidTr="004E1AD9">
        <w:trPr>
          <w:trHeight w:val="367"/>
        </w:trPr>
        <w:tc>
          <w:tcPr>
            <w:tcW w:w="2583" w:type="dxa"/>
          </w:tcPr>
          <w:p w14:paraId="1596B9E0" w14:textId="77777777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52659234" w14:textId="380DA9D6" w:rsidR="00B83703" w:rsidRPr="0065314D" w:rsidRDefault="0014379F" w:rsidP="0014379F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Registar não conformidades</w:t>
            </w:r>
            <w:r w:rsidR="00B837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o projeto</w:t>
            </w:r>
          </w:p>
        </w:tc>
      </w:tr>
      <w:tr w:rsidR="00B83703" w:rsidRPr="00471AEE" w14:paraId="3BA4EA99" w14:textId="77777777" w:rsidTr="004E1AD9">
        <w:trPr>
          <w:trHeight w:val="367"/>
        </w:trPr>
        <w:tc>
          <w:tcPr>
            <w:tcW w:w="2583" w:type="dxa"/>
          </w:tcPr>
          <w:p w14:paraId="1D819981" w14:textId="77777777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FEABEC3" w14:textId="07E67902" w:rsidR="00B83703" w:rsidRPr="0065314D" w:rsidRDefault="00B83703" w:rsidP="0014379F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14379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</w:p>
        </w:tc>
      </w:tr>
      <w:tr w:rsidR="00B83703" w:rsidRPr="00471AEE" w14:paraId="0EC3FA4D" w14:textId="77777777" w:rsidTr="004E1AD9">
        <w:trPr>
          <w:trHeight w:val="367"/>
        </w:trPr>
        <w:tc>
          <w:tcPr>
            <w:tcW w:w="2583" w:type="dxa"/>
          </w:tcPr>
          <w:p w14:paraId="40C8CC6B" w14:textId="77777777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725700BB" w14:textId="777D22F1" w:rsidR="00B83703" w:rsidRPr="0065314D" w:rsidRDefault="0015776C" w:rsidP="0014379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ins w:id="2" w:author="Felipe Manso" w:date="2018-04-06T10:18:00Z">
              <w:r>
                <w:rPr>
                  <w:rFonts w:ascii="Arial" w:hAnsi="Arial" w:cs="Arial"/>
                </w:rPr>
                <w:t>Analista de Qualidade</w:t>
              </w:r>
            </w:ins>
            <w:del w:id="3" w:author="Felipe Manso" w:date="2018-04-06T10:18:00Z">
              <w:r w:rsidR="0014379F" w:rsidDel="0015776C">
                <w:rPr>
                  <w:rStyle w:val="Forte"/>
                  <w:rFonts w:ascii="Arial" w:hAnsi="Arial" w:cs="Arial"/>
                  <w:b w:val="0"/>
                  <w:sz w:val="22"/>
                  <w:szCs w:val="22"/>
                </w:rPr>
                <w:delText xml:space="preserve">Gerente de </w:delText>
              </w:r>
              <w:r w:rsidR="00B83703" w:rsidDel="0015776C">
                <w:rPr>
                  <w:rStyle w:val="Forte"/>
                  <w:rFonts w:ascii="Arial" w:hAnsi="Arial" w:cs="Arial"/>
                  <w:b w:val="0"/>
                  <w:sz w:val="22"/>
                  <w:szCs w:val="22"/>
                </w:rPr>
                <w:delText>Requisitos</w:delText>
              </w:r>
            </w:del>
            <w:bookmarkStart w:id="4" w:name="_GoBack"/>
            <w:bookmarkEnd w:id="4"/>
          </w:p>
        </w:tc>
      </w:tr>
      <w:tr w:rsidR="00B83703" w:rsidRPr="00471AEE" w14:paraId="5CD29C23" w14:textId="77777777" w:rsidTr="004E1AD9">
        <w:trPr>
          <w:trHeight w:val="347"/>
        </w:trPr>
        <w:tc>
          <w:tcPr>
            <w:tcW w:w="2583" w:type="dxa"/>
          </w:tcPr>
          <w:p w14:paraId="0F6612E6" w14:textId="77777777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9EFBA80" w14:textId="21B247C1" w:rsidR="00B83703" w:rsidRPr="0065314D" w:rsidRDefault="00B83703" w:rsidP="0014379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Opinião de todos os que participaram da </w:t>
            </w:r>
            <w:r w:rsidR="0014379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 fim de complementar a escrita do documento de requisitos</w:t>
            </w:r>
          </w:p>
        </w:tc>
      </w:tr>
      <w:tr w:rsidR="00B83703" w:rsidRPr="00471AEE" w14:paraId="47BABC2A" w14:textId="77777777" w:rsidTr="004E1AD9">
        <w:trPr>
          <w:trHeight w:val="70"/>
        </w:trPr>
        <w:tc>
          <w:tcPr>
            <w:tcW w:w="2583" w:type="dxa"/>
          </w:tcPr>
          <w:p w14:paraId="16BCCA2D" w14:textId="77777777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3A4E38E" w14:textId="78B477A6" w:rsidR="00B83703" w:rsidRPr="0065314D" w:rsidRDefault="00B83703" w:rsidP="004E1AD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Documento Word/PDF e </w:t>
            </w:r>
            <w:r w:rsidR="0036297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e-mails</w:t>
            </w:r>
          </w:p>
        </w:tc>
      </w:tr>
      <w:tr w:rsidR="0014379F" w:rsidRPr="00471AEE" w14:paraId="66EFCE72" w14:textId="77777777" w:rsidTr="004E1AD9">
        <w:trPr>
          <w:trHeight w:val="362"/>
        </w:trPr>
        <w:tc>
          <w:tcPr>
            <w:tcW w:w="2583" w:type="dxa"/>
          </w:tcPr>
          <w:p w14:paraId="61D18194" w14:textId="77777777" w:rsidR="0014379F" w:rsidRPr="0065314D" w:rsidRDefault="0014379F" w:rsidP="0014379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5314D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D65014D" w14:textId="118C5923" w:rsidR="0014379F" w:rsidRPr="0065314D" w:rsidRDefault="0014379F" w:rsidP="0014379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avaliação das correções da equipe envolvida</w:t>
            </w:r>
          </w:p>
        </w:tc>
      </w:tr>
    </w:tbl>
    <w:p w14:paraId="2A79AE72" w14:textId="2BCAC5DA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CFDB30C" w14:textId="77777777" w:rsidR="0014379F" w:rsidRDefault="0014379F" w:rsidP="00D44020">
      <w:pPr>
        <w:ind w:left="720"/>
        <w:rPr>
          <w:rFonts w:ascii="Arial" w:hAnsi="Arial" w:cs="Arial"/>
        </w:rPr>
      </w:pPr>
    </w:p>
    <w:p w14:paraId="3A4F69AD" w14:textId="6759D999" w:rsidR="00D44020" w:rsidRDefault="0014379F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Fonts w:ascii="Arial" w:hAnsi="Arial" w:cs="Arial"/>
        </w:rPr>
        <w:t>Mostra Fluxo</w:t>
      </w:r>
      <w:r w:rsidR="00D44020">
        <w:rPr>
          <w:rStyle w:val="Forte"/>
          <w:rFonts w:ascii="Arial" w:hAnsi="Arial" w:cs="Arial"/>
          <w:b w:val="0"/>
        </w:rPr>
        <w:t>.</w:t>
      </w:r>
    </w:p>
    <w:p w14:paraId="22530E57" w14:textId="77777777" w:rsidR="0014379F" w:rsidRPr="00D44020" w:rsidRDefault="0014379F" w:rsidP="00D44020">
      <w:pPr>
        <w:ind w:left="720"/>
        <w:rPr>
          <w:rStyle w:val="Forte"/>
          <w:rFonts w:ascii="Arial" w:hAnsi="Arial" w:cs="Arial"/>
          <w:b w:val="0"/>
        </w:rPr>
      </w:pP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0A17690A" w14:textId="5C68C12C"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1BC80794" w14:textId="77777777" w:rsidTr="004E1AD9">
        <w:tc>
          <w:tcPr>
            <w:tcW w:w="2404" w:type="dxa"/>
            <w:hideMark/>
          </w:tcPr>
          <w:p w14:paraId="3A43005C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7719759" w14:textId="1C125C0A" w:rsidR="008D790F" w:rsidRPr="009278A1" w:rsidRDefault="00AD1A53" w:rsidP="0066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Processos e Produtos</w:t>
            </w:r>
          </w:p>
        </w:tc>
      </w:tr>
      <w:tr w:rsidR="008D790F" w:rsidRPr="009278A1" w14:paraId="50C4C9BA" w14:textId="77777777" w:rsidTr="004E1AD9">
        <w:tc>
          <w:tcPr>
            <w:tcW w:w="2404" w:type="dxa"/>
            <w:vMerge w:val="restart"/>
            <w:hideMark/>
          </w:tcPr>
          <w:p w14:paraId="63D76EDD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AC4F3AB" w14:textId="4A4F423F" w:rsidR="008D790F" w:rsidRPr="009278A1" w:rsidRDefault="008D790F" w:rsidP="00AD1A5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AD1A53">
              <w:rPr>
                <w:rFonts w:ascii="Arial" w:hAnsi="Arial" w:cs="Arial"/>
              </w:rPr>
              <w:t>Analista de Qualidade</w:t>
            </w:r>
          </w:p>
        </w:tc>
      </w:tr>
      <w:tr w:rsidR="008D790F" w:rsidRPr="009278A1" w14:paraId="3567D821" w14:textId="77777777" w:rsidTr="004E1AD9">
        <w:tc>
          <w:tcPr>
            <w:tcW w:w="2404" w:type="dxa"/>
            <w:vMerge/>
            <w:hideMark/>
          </w:tcPr>
          <w:p w14:paraId="287BBFE9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7E113B" w14:textId="66F7D105" w:rsidR="008D790F" w:rsidRPr="009278A1" w:rsidRDefault="008D790F" w:rsidP="00667B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667B77">
              <w:rPr>
                <w:rFonts w:ascii="Arial" w:hAnsi="Arial" w:cs="Arial"/>
              </w:rPr>
              <w:t>não especificado.</w:t>
            </w:r>
          </w:p>
        </w:tc>
      </w:tr>
      <w:tr w:rsidR="008D790F" w:rsidRPr="009278A1" w14:paraId="741B926A" w14:textId="77777777" w:rsidTr="004E1AD9">
        <w:tc>
          <w:tcPr>
            <w:tcW w:w="2404" w:type="dxa"/>
            <w:vMerge w:val="restart"/>
            <w:hideMark/>
          </w:tcPr>
          <w:p w14:paraId="6BDB3FB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527D4CD" w14:textId="4C927B56" w:rsidR="008D790F" w:rsidRPr="009278A1" w:rsidRDefault="008D790F" w:rsidP="00667B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Entrar em contato com o Gerente de </w:t>
            </w:r>
            <w:r w:rsidR="00667B77">
              <w:rPr>
                <w:rFonts w:ascii="Arial" w:hAnsi="Arial" w:cs="Arial"/>
              </w:rPr>
              <w:t>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90F" w:rsidRPr="009278A1" w14:paraId="209B205D" w14:textId="77777777" w:rsidTr="004E1AD9">
        <w:tc>
          <w:tcPr>
            <w:tcW w:w="2404" w:type="dxa"/>
            <w:vMerge/>
            <w:hideMark/>
          </w:tcPr>
          <w:p w14:paraId="60CCD375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D91F86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Passar com clareza qual é a situação que o software vai atender.</w:t>
            </w:r>
          </w:p>
        </w:tc>
      </w:tr>
      <w:tr w:rsidR="008D790F" w:rsidRPr="009278A1" w14:paraId="51405CC3" w14:textId="77777777" w:rsidTr="004E1AD9">
        <w:tc>
          <w:tcPr>
            <w:tcW w:w="2404" w:type="dxa"/>
            <w:hideMark/>
          </w:tcPr>
          <w:p w14:paraId="7A354A9A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97BE656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0FC00ADE" w14:textId="77777777" w:rsidTr="004E1AD9">
        <w:tc>
          <w:tcPr>
            <w:tcW w:w="2404" w:type="dxa"/>
            <w:hideMark/>
          </w:tcPr>
          <w:p w14:paraId="2D3397C8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F529F8F" w14:textId="77777777" w:rsidR="008D790F" w:rsidRPr="009278A1" w:rsidRDefault="008D790F" w:rsidP="004E1AD9">
            <w:pPr>
              <w:rPr>
                <w:rFonts w:ascii="Arial" w:hAnsi="Arial" w:cs="Arial"/>
              </w:rPr>
            </w:pPr>
          </w:p>
        </w:tc>
      </w:tr>
      <w:tr w:rsidR="008D790F" w:rsidRPr="009278A1" w14:paraId="0D2591C0" w14:textId="77777777" w:rsidTr="004E1AD9">
        <w:tc>
          <w:tcPr>
            <w:tcW w:w="2404" w:type="dxa"/>
            <w:hideMark/>
          </w:tcPr>
          <w:p w14:paraId="556D98ED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890915D" w14:textId="77777777" w:rsidR="008D790F" w:rsidRPr="009278A1" w:rsidRDefault="008D790F" w:rsidP="00AD1A53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 entendeu o pedido do cliente.</w:t>
            </w:r>
          </w:p>
        </w:tc>
      </w:tr>
      <w:tr w:rsidR="008D790F" w:rsidRPr="009278A1" w14:paraId="4C5EF633" w14:textId="77777777" w:rsidTr="004E1AD9">
        <w:tc>
          <w:tcPr>
            <w:tcW w:w="2404" w:type="dxa"/>
            <w:hideMark/>
          </w:tcPr>
          <w:p w14:paraId="75553AFA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1C48CEB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Reunião</w:t>
            </w:r>
          </w:p>
        </w:tc>
      </w:tr>
      <w:tr w:rsidR="008D790F" w:rsidRPr="009278A1" w14:paraId="14A1A611" w14:textId="77777777" w:rsidTr="004E1AD9">
        <w:tc>
          <w:tcPr>
            <w:tcW w:w="2404" w:type="dxa"/>
            <w:hideMark/>
          </w:tcPr>
          <w:p w14:paraId="7217F2C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BC94D28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14:paraId="186C85F0" w14:textId="77777777" w:rsidR="008D790F" w:rsidRDefault="008D790F" w:rsidP="008D790F">
      <w:pPr>
        <w:ind w:left="360"/>
        <w:rPr>
          <w:bCs/>
        </w:rPr>
      </w:pPr>
    </w:p>
    <w:p w14:paraId="165AFEAA" w14:textId="10EFF63A" w:rsidR="008D790F" w:rsidRDefault="008D790F" w:rsidP="008D790F">
      <w:pPr>
        <w:ind w:left="360"/>
        <w:rPr>
          <w:bCs/>
        </w:rPr>
      </w:pPr>
    </w:p>
    <w:p w14:paraId="60C5D534" w14:textId="20910655" w:rsidR="00667B77" w:rsidRDefault="00667B77" w:rsidP="008D790F">
      <w:pPr>
        <w:ind w:left="360"/>
        <w:rPr>
          <w:bCs/>
        </w:rPr>
      </w:pPr>
    </w:p>
    <w:p w14:paraId="76ACA791" w14:textId="58A56AD2" w:rsidR="00667B77" w:rsidRDefault="00667B77" w:rsidP="008D790F">
      <w:pPr>
        <w:ind w:left="360"/>
        <w:rPr>
          <w:bCs/>
        </w:rPr>
      </w:pPr>
    </w:p>
    <w:p w14:paraId="5CFFF1F3" w14:textId="61F1D430" w:rsidR="00667B77" w:rsidRDefault="00667B77" w:rsidP="008D790F">
      <w:pPr>
        <w:ind w:left="360"/>
        <w:rPr>
          <w:bCs/>
        </w:rPr>
      </w:pPr>
    </w:p>
    <w:p w14:paraId="15661845" w14:textId="08BDD8F3" w:rsidR="00667B77" w:rsidRDefault="00667B77" w:rsidP="008D790F">
      <w:pPr>
        <w:ind w:left="360"/>
        <w:rPr>
          <w:bCs/>
        </w:rPr>
      </w:pPr>
    </w:p>
    <w:p w14:paraId="7638997F" w14:textId="74659851" w:rsidR="00667B77" w:rsidRDefault="00667B77" w:rsidP="008D790F">
      <w:pPr>
        <w:ind w:left="360"/>
        <w:rPr>
          <w:bCs/>
        </w:rPr>
      </w:pPr>
    </w:p>
    <w:p w14:paraId="78914CF0" w14:textId="79419A94" w:rsidR="00667B77" w:rsidRDefault="00667B77" w:rsidP="008D790F">
      <w:pPr>
        <w:ind w:left="360"/>
        <w:rPr>
          <w:bCs/>
        </w:rPr>
      </w:pPr>
    </w:p>
    <w:p w14:paraId="64D428A8" w14:textId="77777777" w:rsidR="00667B77" w:rsidRDefault="00667B77" w:rsidP="008D790F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439B7E08" w14:textId="77777777" w:rsidTr="004E1AD9">
        <w:tc>
          <w:tcPr>
            <w:tcW w:w="2404" w:type="dxa"/>
            <w:hideMark/>
          </w:tcPr>
          <w:p w14:paraId="3BE87542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5FE732FA" w14:textId="1422AE6C" w:rsidR="008D790F" w:rsidRPr="009278A1" w:rsidRDefault="00667B77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aderência dos produtos</w:t>
            </w:r>
          </w:p>
        </w:tc>
      </w:tr>
      <w:tr w:rsidR="008D790F" w:rsidRPr="009278A1" w14:paraId="39BFC207" w14:textId="77777777" w:rsidTr="004E1AD9">
        <w:tc>
          <w:tcPr>
            <w:tcW w:w="2404" w:type="dxa"/>
            <w:vMerge w:val="restart"/>
            <w:hideMark/>
          </w:tcPr>
          <w:p w14:paraId="3F3ED13F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7EE3DA5" w14:textId="07069D74" w:rsidR="008D790F" w:rsidRPr="009278A1" w:rsidRDefault="008D790F" w:rsidP="00AD1A53">
            <w:pPr>
              <w:ind w:left="2124" w:hanging="2124"/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Gerente de </w:t>
            </w:r>
            <w:r w:rsidR="00667B77">
              <w:rPr>
                <w:rFonts w:ascii="Arial" w:hAnsi="Arial" w:cs="Arial"/>
              </w:rPr>
              <w:t>Qualidade</w:t>
            </w:r>
          </w:p>
        </w:tc>
      </w:tr>
      <w:tr w:rsidR="008D790F" w:rsidRPr="009278A1" w14:paraId="221E19B4" w14:textId="77777777" w:rsidTr="004E1AD9">
        <w:tc>
          <w:tcPr>
            <w:tcW w:w="2404" w:type="dxa"/>
            <w:vMerge/>
            <w:hideMark/>
          </w:tcPr>
          <w:p w14:paraId="0C834D4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82A43F6" w14:textId="77777777" w:rsidR="00667B77" w:rsidRDefault="008D790F" w:rsidP="00AD1A53">
            <w:pPr>
              <w:ind w:left="708" w:hanging="708"/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Desenvolvedores, </w:t>
            </w:r>
          </w:p>
          <w:p w14:paraId="46A3B1FC" w14:textId="77777777" w:rsidR="00667B77" w:rsidRDefault="00667B77" w:rsidP="0066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D790F">
              <w:rPr>
                <w:rFonts w:ascii="Arial" w:hAnsi="Arial" w:cs="Arial"/>
              </w:rPr>
              <w:t>ornecedores de requisitos</w:t>
            </w:r>
            <w:r>
              <w:rPr>
                <w:rFonts w:ascii="Arial" w:hAnsi="Arial" w:cs="Arial"/>
              </w:rPr>
              <w:t>,</w:t>
            </w:r>
          </w:p>
          <w:p w14:paraId="24386241" w14:textId="710E24B9" w:rsidR="008D790F" w:rsidRPr="009278A1" w:rsidRDefault="00667B77" w:rsidP="0066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8D790F">
              <w:rPr>
                <w:rFonts w:ascii="Arial" w:hAnsi="Arial" w:cs="Arial"/>
              </w:rPr>
              <w:t>quipe técnica.</w:t>
            </w:r>
          </w:p>
        </w:tc>
      </w:tr>
      <w:tr w:rsidR="008D790F" w:rsidRPr="009278A1" w14:paraId="34838297" w14:textId="77777777" w:rsidTr="004E1AD9">
        <w:tc>
          <w:tcPr>
            <w:tcW w:w="2404" w:type="dxa"/>
            <w:vMerge w:val="restart"/>
            <w:hideMark/>
          </w:tcPr>
          <w:p w14:paraId="77CCC9C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6E59E" w14:textId="5E0E91E4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667B77">
              <w:rPr>
                <w:rFonts w:ascii="Arial" w:hAnsi="Arial" w:cs="Arial"/>
              </w:rPr>
              <w:t>Realizar verificação dos produtos.</w:t>
            </w:r>
          </w:p>
        </w:tc>
      </w:tr>
      <w:tr w:rsidR="008D790F" w:rsidRPr="009278A1" w14:paraId="41862B9C" w14:textId="77777777" w:rsidTr="004E1AD9">
        <w:tc>
          <w:tcPr>
            <w:tcW w:w="2404" w:type="dxa"/>
            <w:vMerge/>
            <w:hideMark/>
          </w:tcPr>
          <w:p w14:paraId="3435AA6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D8140F" w14:textId="2EE90FAA" w:rsidR="00667B77" w:rsidRPr="009278A1" w:rsidRDefault="008D790F" w:rsidP="0066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Ob</w:t>
            </w:r>
            <w:r w:rsidR="00667B77">
              <w:rPr>
                <w:rFonts w:ascii="Arial" w:hAnsi="Arial" w:cs="Arial"/>
              </w:rPr>
              <w:t xml:space="preserve">ter qualidade dos produtos. </w:t>
            </w:r>
          </w:p>
        </w:tc>
      </w:tr>
      <w:tr w:rsidR="008D790F" w:rsidRPr="009278A1" w14:paraId="6809279C" w14:textId="77777777" w:rsidTr="004E1AD9">
        <w:tc>
          <w:tcPr>
            <w:tcW w:w="2404" w:type="dxa"/>
            <w:hideMark/>
          </w:tcPr>
          <w:p w14:paraId="5343E74C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F0D3077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58B907F5" w14:textId="77777777" w:rsidTr="004E1AD9">
        <w:tc>
          <w:tcPr>
            <w:tcW w:w="2404" w:type="dxa"/>
            <w:hideMark/>
          </w:tcPr>
          <w:p w14:paraId="4241788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4BA4369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51F38584" w14:textId="77777777" w:rsidTr="004E1AD9">
        <w:tc>
          <w:tcPr>
            <w:tcW w:w="2404" w:type="dxa"/>
            <w:hideMark/>
          </w:tcPr>
          <w:p w14:paraId="4D7322A9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505935F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1A892476" w14:textId="77777777" w:rsidTr="004E1AD9">
        <w:tc>
          <w:tcPr>
            <w:tcW w:w="2404" w:type="dxa"/>
            <w:hideMark/>
          </w:tcPr>
          <w:p w14:paraId="0656094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DAE809F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Reunião</w:t>
            </w:r>
          </w:p>
        </w:tc>
      </w:tr>
      <w:tr w:rsidR="008D790F" w:rsidRPr="009278A1" w14:paraId="420B36DF" w14:textId="77777777" w:rsidTr="004E1AD9">
        <w:tc>
          <w:tcPr>
            <w:tcW w:w="2404" w:type="dxa"/>
            <w:hideMark/>
          </w:tcPr>
          <w:p w14:paraId="1A488E6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C8B9620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14:paraId="4344DC8F" w14:textId="77777777" w:rsidR="008D790F" w:rsidRDefault="008D790F" w:rsidP="008D790F">
      <w:pPr>
        <w:ind w:left="360"/>
        <w:rPr>
          <w:bCs/>
        </w:rPr>
      </w:pPr>
    </w:p>
    <w:p w14:paraId="43CE21BB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4E508DAE" w14:textId="77777777" w:rsidTr="006B7612">
        <w:tc>
          <w:tcPr>
            <w:tcW w:w="2404" w:type="dxa"/>
            <w:hideMark/>
          </w:tcPr>
          <w:p w14:paraId="55F0DD39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463A8D4" w14:textId="00F6C5DE" w:rsidR="008D790F" w:rsidRPr="009278A1" w:rsidRDefault="00667B77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aderência dos Processos</w:t>
            </w:r>
          </w:p>
        </w:tc>
      </w:tr>
      <w:tr w:rsidR="008D790F" w:rsidRPr="009278A1" w14:paraId="567351BF" w14:textId="77777777" w:rsidTr="006B7612">
        <w:tc>
          <w:tcPr>
            <w:tcW w:w="2404" w:type="dxa"/>
            <w:vMerge w:val="restart"/>
            <w:hideMark/>
          </w:tcPr>
          <w:p w14:paraId="03581CB0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651428F" w14:textId="7EA4C520" w:rsidR="008D790F" w:rsidRPr="009278A1" w:rsidRDefault="008D790F" w:rsidP="00667B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667B77">
              <w:rPr>
                <w:rFonts w:ascii="Arial" w:hAnsi="Arial" w:cs="Arial"/>
              </w:rPr>
              <w:t>Gerente de Qualidade</w:t>
            </w:r>
          </w:p>
        </w:tc>
      </w:tr>
      <w:tr w:rsidR="008D790F" w:rsidRPr="009278A1" w14:paraId="01D00FBD" w14:textId="77777777" w:rsidTr="006B7612">
        <w:tc>
          <w:tcPr>
            <w:tcW w:w="2404" w:type="dxa"/>
            <w:vMerge/>
            <w:hideMark/>
          </w:tcPr>
          <w:p w14:paraId="2113F88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DBD778" w14:textId="77777777" w:rsidR="008D790F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 w:rsidR="00667B77">
              <w:rPr>
                <w:rFonts w:ascii="Arial" w:hAnsi="Arial" w:cs="Arial"/>
              </w:rPr>
              <w:t> Desenvolvedores,</w:t>
            </w:r>
          </w:p>
          <w:p w14:paraId="16317131" w14:textId="39870810" w:rsidR="00667B77" w:rsidRPr="009278A1" w:rsidRDefault="00667B77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técnica.</w:t>
            </w:r>
          </w:p>
        </w:tc>
      </w:tr>
      <w:tr w:rsidR="008D790F" w:rsidRPr="009278A1" w14:paraId="50BE8CE0" w14:textId="77777777" w:rsidTr="006B7612">
        <w:tc>
          <w:tcPr>
            <w:tcW w:w="2404" w:type="dxa"/>
            <w:vMerge w:val="restart"/>
            <w:hideMark/>
          </w:tcPr>
          <w:p w14:paraId="25F87C3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8C1E016" w14:textId="1A7A4972" w:rsidR="008D790F" w:rsidRPr="009278A1" w:rsidRDefault="008D790F" w:rsidP="00667B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667B77">
              <w:rPr>
                <w:rFonts w:ascii="Arial" w:hAnsi="Arial" w:cs="Arial"/>
              </w:rPr>
              <w:t>Realizar verificação dos métodos no processo.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D790F" w:rsidRPr="009278A1" w14:paraId="4308B3D2" w14:textId="77777777" w:rsidTr="006B7612">
        <w:tc>
          <w:tcPr>
            <w:tcW w:w="2404" w:type="dxa"/>
            <w:vMerge/>
            <w:hideMark/>
          </w:tcPr>
          <w:p w14:paraId="392F41E5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4FFC3D5" w14:textId="5EC2EDE8" w:rsidR="008D790F" w:rsidRPr="009278A1" w:rsidRDefault="008D790F" w:rsidP="0066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 w:rsidRPr="009278A1">
              <w:rPr>
                <w:rFonts w:ascii="Arial" w:hAnsi="Arial" w:cs="Arial"/>
              </w:rPr>
              <w:t> </w:t>
            </w:r>
            <w:r w:rsidR="00667B77">
              <w:rPr>
                <w:rFonts w:ascii="Arial" w:hAnsi="Arial" w:cs="Arial"/>
              </w:rPr>
              <w:t>Obter qualidade dos processos.</w:t>
            </w:r>
          </w:p>
        </w:tc>
      </w:tr>
      <w:tr w:rsidR="008D790F" w:rsidRPr="009278A1" w14:paraId="72383A5E" w14:textId="77777777" w:rsidTr="006B7612">
        <w:tc>
          <w:tcPr>
            <w:tcW w:w="2404" w:type="dxa"/>
            <w:hideMark/>
          </w:tcPr>
          <w:p w14:paraId="5C1F61A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AF20861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7DF355B7" w14:textId="77777777" w:rsidTr="006B7612">
        <w:tc>
          <w:tcPr>
            <w:tcW w:w="2404" w:type="dxa"/>
            <w:hideMark/>
          </w:tcPr>
          <w:p w14:paraId="72240CC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C0B0608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42D9AC2A" w14:textId="77777777" w:rsidTr="006B7612">
        <w:tc>
          <w:tcPr>
            <w:tcW w:w="2404" w:type="dxa"/>
            <w:hideMark/>
          </w:tcPr>
          <w:p w14:paraId="7B2C549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EB5786C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275200E0" w14:textId="77777777" w:rsidTr="006B7612">
        <w:tc>
          <w:tcPr>
            <w:tcW w:w="2404" w:type="dxa"/>
            <w:hideMark/>
          </w:tcPr>
          <w:p w14:paraId="33AE948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B84237B" w14:textId="05C960F8" w:rsidR="008D790F" w:rsidRPr="009278A1" w:rsidRDefault="008D790F" w:rsidP="006B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Documentação de Requisitos e Relatório de </w:t>
            </w:r>
            <w:r w:rsidR="006B7612">
              <w:rPr>
                <w:rFonts w:ascii="Arial" w:hAnsi="Arial" w:cs="Arial"/>
              </w:rPr>
              <w:t>Qualidade</w:t>
            </w:r>
          </w:p>
        </w:tc>
      </w:tr>
      <w:tr w:rsidR="008D790F" w:rsidRPr="009278A1" w14:paraId="49378CDE" w14:textId="77777777" w:rsidTr="006B7612">
        <w:tc>
          <w:tcPr>
            <w:tcW w:w="2404" w:type="dxa"/>
            <w:hideMark/>
          </w:tcPr>
          <w:p w14:paraId="0FF8470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2C98D1E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e Excel</w:t>
            </w:r>
          </w:p>
        </w:tc>
      </w:tr>
    </w:tbl>
    <w:p w14:paraId="1E53B010" w14:textId="6D952830" w:rsidR="008D790F" w:rsidRDefault="008D790F" w:rsidP="00946736">
      <w:pPr>
        <w:rPr>
          <w:bCs/>
        </w:rPr>
      </w:pPr>
    </w:p>
    <w:p w14:paraId="0B9609AB" w14:textId="77777777" w:rsidR="008D790F" w:rsidRDefault="008D790F" w:rsidP="008D790F">
      <w:pPr>
        <w:ind w:left="360"/>
        <w:rPr>
          <w:bCs/>
        </w:rPr>
      </w:pPr>
    </w:p>
    <w:p w14:paraId="15FD8CE9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52F2DEF5" w14:textId="77777777" w:rsidTr="00946736">
        <w:tc>
          <w:tcPr>
            <w:tcW w:w="2404" w:type="dxa"/>
            <w:hideMark/>
          </w:tcPr>
          <w:p w14:paraId="3B138B6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7D8CB0E" w14:textId="586E0047" w:rsidR="008D790F" w:rsidRPr="009278A1" w:rsidRDefault="00946736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não conformidades.</w:t>
            </w:r>
          </w:p>
        </w:tc>
      </w:tr>
      <w:tr w:rsidR="008D790F" w:rsidRPr="009278A1" w14:paraId="106B2718" w14:textId="77777777" w:rsidTr="00946736">
        <w:tc>
          <w:tcPr>
            <w:tcW w:w="2404" w:type="dxa"/>
            <w:hideMark/>
          </w:tcPr>
          <w:p w14:paraId="4A60350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7DFD13E" w14:textId="2E4EC87C" w:rsidR="008D790F" w:rsidRPr="009278A1" w:rsidRDefault="008D790F" w:rsidP="0094673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Gerente de </w:t>
            </w:r>
            <w:r w:rsidR="00946736">
              <w:rPr>
                <w:rFonts w:ascii="Arial" w:hAnsi="Arial" w:cs="Arial"/>
              </w:rPr>
              <w:t>Qualidade</w:t>
            </w:r>
          </w:p>
        </w:tc>
      </w:tr>
      <w:tr w:rsidR="008D790F" w:rsidRPr="009278A1" w14:paraId="44C8B137" w14:textId="77777777" w:rsidTr="00946736">
        <w:tc>
          <w:tcPr>
            <w:tcW w:w="2404" w:type="dxa"/>
            <w:vMerge w:val="restart"/>
            <w:hideMark/>
          </w:tcPr>
          <w:p w14:paraId="3010BF9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D9268BC" w14:textId="2F4CF947" w:rsidR="008D790F" w:rsidRPr="009278A1" w:rsidRDefault="008D790F" w:rsidP="0094673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</w:t>
            </w:r>
            <w:r w:rsidR="00946736">
              <w:rPr>
                <w:rFonts w:ascii="Arial" w:hAnsi="Arial" w:cs="Arial"/>
              </w:rPr>
              <w:t>gistra</w:t>
            </w:r>
            <w:r>
              <w:rPr>
                <w:rFonts w:ascii="Arial" w:hAnsi="Arial" w:cs="Arial"/>
              </w:rPr>
              <w:t xml:space="preserve">r </w:t>
            </w:r>
            <w:r w:rsidR="00946736">
              <w:rPr>
                <w:rFonts w:ascii="Arial" w:hAnsi="Arial" w:cs="Arial"/>
              </w:rPr>
              <w:t>os problemas não pertinentes a qualidade do produto.</w:t>
            </w:r>
          </w:p>
        </w:tc>
      </w:tr>
      <w:tr w:rsidR="008D790F" w:rsidRPr="009278A1" w14:paraId="20ECAC05" w14:textId="77777777" w:rsidTr="00946736">
        <w:tc>
          <w:tcPr>
            <w:tcW w:w="2404" w:type="dxa"/>
            <w:vMerge/>
            <w:hideMark/>
          </w:tcPr>
          <w:p w14:paraId="6243584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C9F938F" w14:textId="4D988ECA" w:rsidR="008D790F" w:rsidRPr="009278A1" w:rsidRDefault="008D790F" w:rsidP="00946736">
            <w:pPr>
              <w:rPr>
                <w:rFonts w:ascii="Arial" w:hAnsi="Arial" w:cs="Arial"/>
              </w:rPr>
            </w:pPr>
          </w:p>
        </w:tc>
      </w:tr>
      <w:tr w:rsidR="008D790F" w:rsidRPr="009278A1" w14:paraId="2DEC3413" w14:textId="77777777" w:rsidTr="00946736">
        <w:tc>
          <w:tcPr>
            <w:tcW w:w="2404" w:type="dxa"/>
            <w:hideMark/>
          </w:tcPr>
          <w:p w14:paraId="74E326F5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95A72A0" w14:textId="61925D44" w:rsidR="008D790F" w:rsidRPr="009278A1" w:rsidRDefault="00946736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corresponder </w:t>
            </w:r>
            <w:r w:rsidR="0036297A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qualidade do produto desejado.</w:t>
            </w:r>
          </w:p>
        </w:tc>
      </w:tr>
      <w:tr w:rsidR="008D790F" w:rsidRPr="009278A1" w14:paraId="3F6F0EA9" w14:textId="77777777" w:rsidTr="00946736">
        <w:tc>
          <w:tcPr>
            <w:tcW w:w="2404" w:type="dxa"/>
            <w:hideMark/>
          </w:tcPr>
          <w:p w14:paraId="59968F79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0AF53E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2AE8D971" w14:textId="77777777" w:rsidTr="00946736">
        <w:tc>
          <w:tcPr>
            <w:tcW w:w="2404" w:type="dxa"/>
            <w:hideMark/>
          </w:tcPr>
          <w:p w14:paraId="229239A5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EBA44A8" w14:textId="0B4B94AD" w:rsidR="008D790F" w:rsidRPr="009278A1" w:rsidRDefault="00946736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3A23ECAF" w14:textId="77777777" w:rsidTr="00946736">
        <w:tc>
          <w:tcPr>
            <w:tcW w:w="2404" w:type="dxa"/>
            <w:hideMark/>
          </w:tcPr>
          <w:p w14:paraId="41EA99E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01FAC5A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CheckList da documentação de requisitos </w:t>
            </w:r>
          </w:p>
        </w:tc>
      </w:tr>
      <w:tr w:rsidR="008D790F" w:rsidRPr="009278A1" w14:paraId="674FB70A" w14:textId="77777777" w:rsidTr="00946736">
        <w:tc>
          <w:tcPr>
            <w:tcW w:w="2404" w:type="dxa"/>
            <w:hideMark/>
          </w:tcPr>
          <w:p w14:paraId="0F3BD64F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05995B49" w14:textId="77777777" w:rsidR="008D790F" w:rsidRPr="009278A1" w:rsidRDefault="008D790F" w:rsidP="004E1AD9">
            <w:pPr>
              <w:tabs>
                <w:tab w:val="left" w:pos="23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e e-mail</w:t>
            </w:r>
          </w:p>
        </w:tc>
      </w:tr>
    </w:tbl>
    <w:p w14:paraId="3B5B650B" w14:textId="39EFDF07" w:rsidR="00946736" w:rsidRDefault="00946736" w:rsidP="00946736">
      <w:pPr>
        <w:rPr>
          <w:bCs/>
        </w:rPr>
      </w:pPr>
    </w:p>
    <w:p w14:paraId="06114E3F" w14:textId="77777777" w:rsidR="00946736" w:rsidRDefault="00946736" w:rsidP="008D790F">
      <w:pPr>
        <w:ind w:left="360"/>
        <w:rPr>
          <w:bCs/>
        </w:rPr>
      </w:pPr>
    </w:p>
    <w:p w14:paraId="4CD8DD9B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30328BB1" w14:textId="77777777" w:rsidTr="00946736">
        <w:tc>
          <w:tcPr>
            <w:tcW w:w="2404" w:type="dxa"/>
            <w:hideMark/>
          </w:tcPr>
          <w:p w14:paraId="36BA57A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5C275EB" w14:textId="30E85699" w:rsidR="008D790F" w:rsidRPr="009278A1" w:rsidRDefault="00946736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não conformidades.</w:t>
            </w:r>
          </w:p>
        </w:tc>
      </w:tr>
      <w:tr w:rsidR="008D790F" w:rsidRPr="009278A1" w14:paraId="34F70504" w14:textId="77777777" w:rsidTr="00946736">
        <w:tc>
          <w:tcPr>
            <w:tcW w:w="2404" w:type="dxa"/>
            <w:hideMark/>
          </w:tcPr>
          <w:p w14:paraId="1E25DE8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DD73AC9" w14:textId="1D3F63A6" w:rsidR="008D790F" w:rsidRPr="009278A1" w:rsidRDefault="008D790F" w:rsidP="00AD1A5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del w:id="5" w:author="Felipe Manso" w:date="2018-04-06T10:16:00Z">
              <w:r w:rsidDel="00AD1A53">
                <w:rPr>
                  <w:rFonts w:ascii="Arial" w:hAnsi="Arial" w:cs="Arial"/>
                </w:rPr>
                <w:delText>Gerente de Requisitos</w:delText>
              </w:r>
            </w:del>
            <w:ins w:id="6" w:author="Felipe Manso" w:date="2018-04-06T10:16:00Z">
              <w:r w:rsidR="00AD1A53">
                <w:rPr>
                  <w:rFonts w:ascii="Arial" w:hAnsi="Arial" w:cs="Arial"/>
                </w:rPr>
                <w:t>Analista de Qualidade</w:t>
              </w:r>
            </w:ins>
          </w:p>
        </w:tc>
      </w:tr>
      <w:tr w:rsidR="008D790F" w:rsidRPr="009278A1" w14:paraId="04BF4BB0" w14:textId="77777777" w:rsidTr="00946736">
        <w:tc>
          <w:tcPr>
            <w:tcW w:w="2404" w:type="dxa"/>
            <w:vMerge w:val="restart"/>
            <w:hideMark/>
          </w:tcPr>
          <w:p w14:paraId="27E1118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06A2FFA" w14:textId="33D3653A" w:rsidR="008D790F" w:rsidRPr="009278A1" w:rsidRDefault="008D790F" w:rsidP="00324C0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324C0C">
              <w:rPr>
                <w:rFonts w:ascii="Arial" w:hAnsi="Arial" w:cs="Arial"/>
              </w:rPr>
              <w:t>Revisão da correção do problemas no</w:t>
            </w:r>
            <w:r>
              <w:rPr>
                <w:rFonts w:ascii="Arial" w:hAnsi="Arial" w:cs="Arial"/>
              </w:rPr>
              <w:t xml:space="preserve"> produtos.</w:t>
            </w:r>
          </w:p>
        </w:tc>
      </w:tr>
      <w:tr w:rsidR="008D790F" w:rsidRPr="009278A1" w14:paraId="0E68D112" w14:textId="77777777" w:rsidTr="00946736">
        <w:tc>
          <w:tcPr>
            <w:tcW w:w="2404" w:type="dxa"/>
            <w:vMerge/>
          </w:tcPr>
          <w:p w14:paraId="7295722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A49059A" w14:textId="77777777" w:rsidR="008D790F" w:rsidRPr="00281049" w:rsidRDefault="008D790F" w:rsidP="004E1AD9">
            <w:pPr>
              <w:rPr>
                <w:rFonts w:ascii="Arial" w:hAnsi="Arial" w:cs="Arial"/>
                <w:bCs/>
              </w:rPr>
            </w:pPr>
          </w:p>
        </w:tc>
      </w:tr>
      <w:tr w:rsidR="008D790F" w:rsidRPr="009278A1" w14:paraId="43AD6F00" w14:textId="77777777" w:rsidTr="00946736">
        <w:tc>
          <w:tcPr>
            <w:tcW w:w="2404" w:type="dxa"/>
            <w:hideMark/>
          </w:tcPr>
          <w:p w14:paraId="66295722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B00AB03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de aprovação da documentação e a documentação</w:t>
            </w:r>
          </w:p>
        </w:tc>
      </w:tr>
      <w:tr w:rsidR="008D790F" w:rsidRPr="009278A1" w14:paraId="49451FB6" w14:textId="77777777" w:rsidTr="00946736">
        <w:tc>
          <w:tcPr>
            <w:tcW w:w="2404" w:type="dxa"/>
            <w:hideMark/>
          </w:tcPr>
          <w:p w14:paraId="6F8835D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785F642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2705594E" w14:textId="77777777" w:rsidTr="00946736">
        <w:tc>
          <w:tcPr>
            <w:tcW w:w="2404" w:type="dxa"/>
            <w:hideMark/>
          </w:tcPr>
          <w:p w14:paraId="7BDE6BDF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DD334A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Inconsistências encontradas</w:t>
            </w:r>
          </w:p>
        </w:tc>
      </w:tr>
      <w:tr w:rsidR="008D790F" w:rsidRPr="009278A1" w14:paraId="7D44E7E3" w14:textId="77777777" w:rsidTr="00946736">
        <w:tc>
          <w:tcPr>
            <w:tcW w:w="2404" w:type="dxa"/>
            <w:hideMark/>
          </w:tcPr>
          <w:p w14:paraId="133FBA6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EDE3286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inconsistências encontrado</w:t>
            </w:r>
          </w:p>
        </w:tc>
      </w:tr>
      <w:tr w:rsidR="008D790F" w:rsidRPr="009278A1" w14:paraId="58D92A79" w14:textId="77777777" w:rsidTr="00946736">
        <w:tc>
          <w:tcPr>
            <w:tcW w:w="2404" w:type="dxa"/>
            <w:hideMark/>
          </w:tcPr>
          <w:p w14:paraId="5780EBE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07E78B57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14:paraId="1E3F41B2" w14:textId="77777777" w:rsidR="008D790F" w:rsidRDefault="008D790F" w:rsidP="008D790F">
      <w:pPr>
        <w:ind w:left="360"/>
        <w:rPr>
          <w:bCs/>
        </w:rPr>
      </w:pPr>
    </w:p>
    <w:p w14:paraId="7BC8060E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5C01754D" w14:textId="77777777" w:rsidTr="005577F1">
        <w:tc>
          <w:tcPr>
            <w:tcW w:w="2404" w:type="dxa"/>
            <w:hideMark/>
          </w:tcPr>
          <w:p w14:paraId="439D305C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0551B35" w14:textId="66B2FAA9" w:rsidR="008D790F" w:rsidRPr="009278A1" w:rsidRDefault="005577F1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no BackLog</w:t>
            </w:r>
          </w:p>
        </w:tc>
      </w:tr>
      <w:tr w:rsidR="008D790F" w:rsidRPr="009278A1" w14:paraId="332A11AE" w14:textId="77777777" w:rsidTr="005577F1">
        <w:tc>
          <w:tcPr>
            <w:tcW w:w="2404" w:type="dxa"/>
            <w:hideMark/>
          </w:tcPr>
          <w:p w14:paraId="3EFDFBE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0B537CA" w14:textId="23EB0934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ins w:id="7" w:author="Felipe Manso" w:date="2018-04-06T10:16:00Z">
              <w:r w:rsidR="00AD1A53">
                <w:rPr>
                  <w:rFonts w:ascii="Arial" w:hAnsi="Arial" w:cs="Arial"/>
                </w:rPr>
                <w:t>Analista de Qualidade</w:t>
              </w:r>
            </w:ins>
            <w:del w:id="8" w:author="Felipe Manso" w:date="2018-04-06T10:16:00Z">
              <w:r w:rsidDel="00AD1A53">
                <w:rPr>
                  <w:rFonts w:ascii="Arial" w:hAnsi="Arial" w:cs="Arial"/>
                </w:rPr>
                <w:delText>Gerente de Requisitos</w:delText>
              </w:r>
            </w:del>
          </w:p>
        </w:tc>
      </w:tr>
      <w:tr w:rsidR="008D790F" w:rsidRPr="009278A1" w14:paraId="1FE9A669" w14:textId="77777777" w:rsidTr="005577F1">
        <w:tc>
          <w:tcPr>
            <w:tcW w:w="2404" w:type="dxa"/>
            <w:vMerge w:val="restart"/>
            <w:hideMark/>
          </w:tcPr>
          <w:p w14:paraId="1E439E0A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312B655" w14:textId="73A54949" w:rsidR="008D790F" w:rsidRPr="009278A1" w:rsidRDefault="008D790F" w:rsidP="00AB159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B1593">
              <w:rPr>
                <w:rFonts w:ascii="Arial" w:hAnsi="Arial" w:cs="Arial"/>
              </w:rPr>
              <w:t>Registrar todos os documentos gerados no projeto.</w:t>
            </w:r>
          </w:p>
        </w:tc>
      </w:tr>
      <w:tr w:rsidR="008D790F" w:rsidRPr="009278A1" w14:paraId="28A5AC78" w14:textId="77777777" w:rsidTr="005577F1">
        <w:tc>
          <w:tcPr>
            <w:tcW w:w="2404" w:type="dxa"/>
            <w:vMerge/>
            <w:hideMark/>
          </w:tcPr>
          <w:p w14:paraId="61A1C13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57E483B" w14:textId="2E979BF9" w:rsidR="008D790F" w:rsidRPr="009278A1" w:rsidRDefault="008D790F" w:rsidP="004E1AD9">
            <w:pPr>
              <w:rPr>
                <w:rFonts w:ascii="Arial" w:hAnsi="Arial" w:cs="Arial"/>
              </w:rPr>
            </w:pPr>
          </w:p>
        </w:tc>
      </w:tr>
      <w:tr w:rsidR="008D790F" w:rsidRPr="009278A1" w14:paraId="0EBF93EC" w14:textId="77777777" w:rsidTr="005577F1">
        <w:tc>
          <w:tcPr>
            <w:tcW w:w="2404" w:type="dxa"/>
            <w:hideMark/>
          </w:tcPr>
          <w:p w14:paraId="6A31A40E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D6FA2A7" w14:textId="5E840905" w:rsidR="008D790F" w:rsidRPr="009278A1" w:rsidRDefault="00AB1593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de avalia</w:t>
            </w:r>
            <w:r w:rsidR="008D790F">
              <w:rPr>
                <w:rFonts w:ascii="Arial" w:hAnsi="Arial" w:cs="Arial"/>
              </w:rPr>
              <w:t>ção da documentação e a documentação</w:t>
            </w:r>
          </w:p>
        </w:tc>
      </w:tr>
      <w:tr w:rsidR="008D790F" w:rsidRPr="009278A1" w14:paraId="184217B8" w14:textId="77777777" w:rsidTr="005577F1">
        <w:tc>
          <w:tcPr>
            <w:tcW w:w="2404" w:type="dxa"/>
            <w:hideMark/>
          </w:tcPr>
          <w:p w14:paraId="669A8180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066F140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46E14F65" w14:textId="77777777" w:rsidTr="005577F1">
        <w:tc>
          <w:tcPr>
            <w:tcW w:w="2404" w:type="dxa"/>
            <w:hideMark/>
          </w:tcPr>
          <w:p w14:paraId="3A949DCC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2767E89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Ciência dos participantes da conclusão</w:t>
            </w:r>
          </w:p>
        </w:tc>
      </w:tr>
      <w:tr w:rsidR="008D790F" w:rsidRPr="009278A1" w14:paraId="48F01119" w14:textId="77777777" w:rsidTr="005577F1">
        <w:tc>
          <w:tcPr>
            <w:tcW w:w="2404" w:type="dxa"/>
            <w:hideMark/>
          </w:tcPr>
          <w:p w14:paraId="4CAFB8D2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C52360C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de conclusão.</w:t>
            </w:r>
          </w:p>
        </w:tc>
      </w:tr>
      <w:tr w:rsidR="008D790F" w:rsidRPr="009278A1" w14:paraId="48E1BE4F" w14:textId="77777777" w:rsidTr="005577F1">
        <w:tc>
          <w:tcPr>
            <w:tcW w:w="2404" w:type="dxa"/>
            <w:hideMark/>
          </w:tcPr>
          <w:p w14:paraId="3CCCC266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64AA67D" w14:textId="77777777" w:rsidR="008D790F" w:rsidRPr="00AD4B46" w:rsidRDefault="008D790F" w:rsidP="004E1AD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E-mail</w:t>
            </w:r>
          </w:p>
        </w:tc>
      </w:tr>
    </w:tbl>
    <w:p w14:paraId="174EBFAF" w14:textId="77777777" w:rsidR="008D790F" w:rsidRDefault="008D790F" w:rsidP="008D790F">
      <w:pPr>
        <w:ind w:left="360"/>
        <w:rPr>
          <w:bCs/>
        </w:rPr>
      </w:pPr>
    </w:p>
    <w:p w14:paraId="431C4E07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01EF7E62" w14:textId="77777777" w:rsidTr="0004151A">
        <w:tc>
          <w:tcPr>
            <w:tcW w:w="2404" w:type="dxa"/>
            <w:hideMark/>
          </w:tcPr>
          <w:p w14:paraId="2FEA37E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76ED508" w14:textId="4D719141" w:rsidR="008D790F" w:rsidRPr="009278A1" w:rsidRDefault="00432180" w:rsidP="00432180">
            <w:pPr>
              <w:tabs>
                <w:tab w:val="left" w:pos="3120"/>
              </w:tabs>
              <w:rPr>
                <w:rFonts w:ascii="Arial" w:hAnsi="Arial" w:cs="Arial"/>
              </w:rPr>
            </w:pPr>
            <w:del w:id="9" w:author="Felipe Manso" w:date="2018-04-06T10:16:00Z">
              <w:r w:rsidDel="00AD1A53">
                <w:rPr>
                  <w:rFonts w:ascii="Arial" w:hAnsi="Arial" w:cs="Arial"/>
                </w:rPr>
                <w:delText>Demandar tarefa para correção</w:delText>
              </w:r>
            </w:del>
            <w:ins w:id="10" w:author="Felipe Manso" w:date="2018-04-06T10:16:00Z">
              <w:r w:rsidR="00AD1A53">
                <w:rPr>
                  <w:rFonts w:ascii="Arial" w:hAnsi="Arial" w:cs="Arial"/>
                </w:rPr>
                <w:t>Avaliar Correções</w:t>
              </w:r>
            </w:ins>
          </w:p>
        </w:tc>
      </w:tr>
      <w:tr w:rsidR="008D790F" w:rsidRPr="009278A1" w14:paraId="32323C59" w14:textId="77777777" w:rsidTr="0004151A">
        <w:tc>
          <w:tcPr>
            <w:tcW w:w="2404" w:type="dxa"/>
            <w:hideMark/>
          </w:tcPr>
          <w:p w14:paraId="5BD02D59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C688E91" w14:textId="6E69A80E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ins w:id="11" w:author="Felipe Manso" w:date="2018-04-06T10:16:00Z">
              <w:r w:rsidR="00AD1A53">
                <w:rPr>
                  <w:rFonts w:ascii="Arial" w:hAnsi="Arial" w:cs="Arial"/>
                </w:rPr>
                <w:t>Analista de Qualidade</w:t>
              </w:r>
            </w:ins>
            <w:del w:id="12" w:author="Felipe Manso" w:date="2018-04-06T10:16:00Z">
              <w:r w:rsidR="0004151A" w:rsidDel="00AD1A53">
                <w:rPr>
                  <w:rFonts w:ascii="Arial" w:hAnsi="Arial" w:cs="Arial"/>
                </w:rPr>
                <w:delText>Gerente de requisitos</w:delText>
              </w:r>
            </w:del>
          </w:p>
        </w:tc>
      </w:tr>
      <w:tr w:rsidR="008D790F" w:rsidRPr="009278A1" w14:paraId="092313E7" w14:textId="77777777" w:rsidTr="0004151A">
        <w:tc>
          <w:tcPr>
            <w:tcW w:w="2404" w:type="dxa"/>
            <w:vMerge w:val="restart"/>
            <w:hideMark/>
          </w:tcPr>
          <w:p w14:paraId="666C5A48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5D074F0" w14:textId="1A9D39D8" w:rsidR="008D790F" w:rsidRPr="009278A1" w:rsidRDefault="008D790F" w:rsidP="0004151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Entrar em contato com o Gerente de </w:t>
            </w:r>
            <w:r w:rsidR="0004151A">
              <w:rPr>
                <w:rFonts w:ascii="Arial" w:hAnsi="Arial" w:cs="Arial"/>
              </w:rPr>
              <w:t>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90F" w:rsidRPr="009278A1" w14:paraId="6ADF9046" w14:textId="77777777" w:rsidTr="0004151A">
        <w:tc>
          <w:tcPr>
            <w:tcW w:w="2404" w:type="dxa"/>
            <w:vMerge/>
            <w:hideMark/>
          </w:tcPr>
          <w:p w14:paraId="21BF29EF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DB88553" w14:textId="03145E0B" w:rsidR="008D790F" w:rsidRPr="009278A1" w:rsidRDefault="008D790F" w:rsidP="00041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Passar com clareza qua</w:t>
            </w:r>
            <w:r w:rsidR="0004151A">
              <w:rPr>
                <w:rFonts w:ascii="Arial" w:hAnsi="Arial" w:cs="Arial"/>
              </w:rPr>
              <w:t xml:space="preserve">is serão as correções executadas no </w:t>
            </w:r>
            <w:r>
              <w:rPr>
                <w:rFonts w:ascii="Arial" w:hAnsi="Arial" w:cs="Arial"/>
              </w:rPr>
              <w:t>software.</w:t>
            </w:r>
          </w:p>
        </w:tc>
      </w:tr>
      <w:tr w:rsidR="008D790F" w:rsidRPr="009278A1" w14:paraId="7D99EC33" w14:textId="77777777" w:rsidTr="0004151A">
        <w:tc>
          <w:tcPr>
            <w:tcW w:w="2404" w:type="dxa"/>
            <w:hideMark/>
          </w:tcPr>
          <w:p w14:paraId="416C2631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D01EACF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60A9FEE0" w14:textId="77777777" w:rsidTr="0004151A">
        <w:tc>
          <w:tcPr>
            <w:tcW w:w="2404" w:type="dxa"/>
            <w:hideMark/>
          </w:tcPr>
          <w:p w14:paraId="15075B0A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3C4182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0298D09C" w14:textId="77777777" w:rsidTr="0004151A">
        <w:tc>
          <w:tcPr>
            <w:tcW w:w="2404" w:type="dxa"/>
            <w:hideMark/>
          </w:tcPr>
          <w:p w14:paraId="74A3D1BB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BB1E486" w14:textId="5F13D62C" w:rsidR="008D790F" w:rsidRPr="009278A1" w:rsidRDefault="00007983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Comprometimento da equipe e clareza nas correções a serem executadas.</w:t>
            </w:r>
          </w:p>
        </w:tc>
      </w:tr>
      <w:tr w:rsidR="008D790F" w:rsidRPr="009278A1" w14:paraId="36CAED52" w14:textId="77777777" w:rsidTr="0004151A">
        <w:trPr>
          <w:trHeight w:val="70"/>
        </w:trPr>
        <w:tc>
          <w:tcPr>
            <w:tcW w:w="2404" w:type="dxa"/>
            <w:hideMark/>
          </w:tcPr>
          <w:p w14:paraId="3B87A1AD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D523BBF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reunião</w:t>
            </w:r>
          </w:p>
        </w:tc>
      </w:tr>
      <w:tr w:rsidR="008D790F" w:rsidRPr="009278A1" w14:paraId="6DA46285" w14:textId="77777777" w:rsidTr="0004151A">
        <w:tc>
          <w:tcPr>
            <w:tcW w:w="2404" w:type="dxa"/>
            <w:hideMark/>
          </w:tcPr>
          <w:p w14:paraId="21FF41F3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91D4FA" w14:textId="77777777" w:rsidR="008D790F" w:rsidRPr="00471AEE" w:rsidRDefault="008D790F" w:rsidP="004E1AD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Cs/>
              </w:rPr>
              <w:t>Word</w:t>
            </w:r>
          </w:p>
        </w:tc>
      </w:tr>
    </w:tbl>
    <w:p w14:paraId="56647124" w14:textId="77777777" w:rsidR="008D790F" w:rsidRDefault="008D790F" w:rsidP="008D790F">
      <w:pPr>
        <w:ind w:left="360"/>
        <w:rPr>
          <w:bCs/>
        </w:rPr>
      </w:pPr>
    </w:p>
    <w:p w14:paraId="66555069" w14:textId="77777777" w:rsidR="008D790F" w:rsidRDefault="008D790F" w:rsidP="008D790F">
      <w:pPr>
        <w:ind w:left="360"/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D790F" w:rsidRPr="009278A1" w14:paraId="55BB1B6E" w14:textId="77777777" w:rsidTr="00007983">
        <w:tc>
          <w:tcPr>
            <w:tcW w:w="2404" w:type="dxa"/>
            <w:hideMark/>
          </w:tcPr>
          <w:p w14:paraId="71FAC048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BAF78D3" w14:textId="73E9B160" w:rsidR="008D790F" w:rsidRPr="009278A1" w:rsidRDefault="00432180" w:rsidP="004E1AD9">
            <w:pPr>
              <w:rPr>
                <w:rFonts w:ascii="Arial" w:hAnsi="Arial" w:cs="Arial"/>
              </w:rPr>
            </w:pPr>
            <w:del w:id="13" w:author="Felipe Manso" w:date="2018-04-06T10:17:00Z">
              <w:r w:rsidDel="00AD1A53">
                <w:rPr>
                  <w:rFonts w:ascii="Arial" w:hAnsi="Arial" w:cs="Arial"/>
                </w:rPr>
                <w:delText xml:space="preserve">Avaliar </w:delText>
              </w:r>
            </w:del>
            <w:ins w:id="14" w:author="Felipe Manso" w:date="2018-04-06T10:17:00Z">
              <w:r w:rsidR="00AD1A53">
                <w:rPr>
                  <w:rFonts w:ascii="Arial" w:hAnsi="Arial" w:cs="Arial"/>
                </w:rPr>
                <w:t xml:space="preserve">Aprovar </w:t>
              </w:r>
            </w:ins>
            <w:r>
              <w:rPr>
                <w:rFonts w:ascii="Arial" w:hAnsi="Arial" w:cs="Arial"/>
              </w:rPr>
              <w:t>correções</w:t>
            </w:r>
          </w:p>
        </w:tc>
      </w:tr>
      <w:tr w:rsidR="008D790F" w:rsidRPr="009278A1" w14:paraId="0916BBAB" w14:textId="77777777" w:rsidTr="00007983">
        <w:tc>
          <w:tcPr>
            <w:tcW w:w="2404" w:type="dxa"/>
            <w:hideMark/>
          </w:tcPr>
          <w:p w14:paraId="06183091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90BE9D7" w14:textId="135E956C" w:rsidR="008D790F" w:rsidRPr="009278A1" w:rsidRDefault="008D790F" w:rsidP="0089765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Gerente de </w:t>
            </w:r>
            <w:r w:rsidR="0089765A">
              <w:rPr>
                <w:rFonts w:ascii="Arial" w:hAnsi="Arial" w:cs="Arial"/>
              </w:rPr>
              <w:t>Qualidade</w:t>
            </w:r>
          </w:p>
        </w:tc>
      </w:tr>
      <w:tr w:rsidR="008D790F" w:rsidRPr="009278A1" w14:paraId="3184CF9C" w14:textId="77777777" w:rsidTr="00007983">
        <w:tc>
          <w:tcPr>
            <w:tcW w:w="2404" w:type="dxa"/>
            <w:vMerge w:val="restart"/>
            <w:hideMark/>
          </w:tcPr>
          <w:p w14:paraId="5850088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1638227" w14:textId="69D58014" w:rsidR="008D790F" w:rsidRPr="009278A1" w:rsidRDefault="008D790F" w:rsidP="007709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77095E">
              <w:rPr>
                <w:rFonts w:ascii="Arial" w:hAnsi="Arial" w:cs="Arial"/>
              </w:rPr>
              <w:t>Verificar se as correções atendem a qualidade do produto.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D790F" w:rsidRPr="009278A1" w14:paraId="61D2AACA" w14:textId="77777777" w:rsidTr="00007983">
        <w:tc>
          <w:tcPr>
            <w:tcW w:w="2404" w:type="dxa"/>
            <w:vMerge/>
            <w:hideMark/>
          </w:tcPr>
          <w:p w14:paraId="4F1D6B6A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AE8FE2" w14:textId="57536DA7" w:rsidR="008D790F" w:rsidRPr="009278A1" w:rsidRDefault="008D790F" w:rsidP="004E1AD9">
            <w:pPr>
              <w:rPr>
                <w:rFonts w:ascii="Arial" w:hAnsi="Arial" w:cs="Arial"/>
              </w:rPr>
            </w:pPr>
          </w:p>
        </w:tc>
      </w:tr>
      <w:tr w:rsidR="008D790F" w:rsidRPr="009278A1" w14:paraId="4957E958" w14:textId="77777777" w:rsidTr="00007983">
        <w:tc>
          <w:tcPr>
            <w:tcW w:w="2404" w:type="dxa"/>
            <w:hideMark/>
          </w:tcPr>
          <w:p w14:paraId="217725B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EEAC61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7C7F22C4" w14:textId="77777777" w:rsidTr="00007983">
        <w:tc>
          <w:tcPr>
            <w:tcW w:w="2404" w:type="dxa"/>
            <w:hideMark/>
          </w:tcPr>
          <w:p w14:paraId="4C9FA238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1F229A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6E26E65B" w14:textId="77777777" w:rsidTr="00007983">
        <w:tc>
          <w:tcPr>
            <w:tcW w:w="2404" w:type="dxa"/>
            <w:hideMark/>
          </w:tcPr>
          <w:p w14:paraId="3465BB94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DD9F8B4" w14:textId="6FD82804" w:rsidR="008D790F" w:rsidRPr="009278A1" w:rsidRDefault="000B2BF6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</w:p>
        </w:tc>
      </w:tr>
      <w:tr w:rsidR="008D790F" w:rsidRPr="009278A1" w14:paraId="33F96E72" w14:textId="77777777" w:rsidTr="00007983">
        <w:trPr>
          <w:trHeight w:val="70"/>
        </w:trPr>
        <w:tc>
          <w:tcPr>
            <w:tcW w:w="2404" w:type="dxa"/>
            <w:hideMark/>
          </w:tcPr>
          <w:p w14:paraId="65603082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631EA61" w14:textId="77777777" w:rsidR="008D790F" w:rsidRPr="009278A1" w:rsidRDefault="008D790F" w:rsidP="004E1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reunião</w:t>
            </w:r>
          </w:p>
        </w:tc>
      </w:tr>
      <w:tr w:rsidR="008D790F" w:rsidRPr="009278A1" w14:paraId="0CC2FE58" w14:textId="77777777" w:rsidTr="00007983">
        <w:tc>
          <w:tcPr>
            <w:tcW w:w="2404" w:type="dxa"/>
            <w:hideMark/>
          </w:tcPr>
          <w:p w14:paraId="030ED1C7" w14:textId="77777777" w:rsidR="008D790F" w:rsidRPr="009278A1" w:rsidRDefault="008D790F" w:rsidP="004E1AD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A9261E8" w14:textId="77777777" w:rsidR="008D790F" w:rsidRPr="00AD4B46" w:rsidRDefault="008D790F" w:rsidP="004E1AD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Word</w:t>
            </w:r>
          </w:p>
        </w:tc>
      </w:tr>
    </w:tbl>
    <w:p w14:paraId="2FA42028" w14:textId="77777777" w:rsidR="008D790F" w:rsidRDefault="008D790F" w:rsidP="008D790F">
      <w:pPr>
        <w:ind w:left="360"/>
        <w:rPr>
          <w:bCs/>
        </w:rPr>
      </w:pPr>
    </w:p>
    <w:p w14:paraId="46725C1F" w14:textId="77777777" w:rsidR="008D790F" w:rsidRDefault="008D790F" w:rsidP="008D790F">
      <w:pPr>
        <w:ind w:left="360"/>
        <w:rPr>
          <w:bCs/>
        </w:rPr>
      </w:pPr>
    </w:p>
    <w:p w14:paraId="39C79F9C" w14:textId="77777777" w:rsidR="008D790F" w:rsidRPr="00D42235" w:rsidRDefault="008D790F" w:rsidP="00D42235">
      <w:pPr>
        <w:ind w:left="360"/>
        <w:rPr>
          <w:bCs/>
        </w:rPr>
      </w:pPr>
    </w:p>
    <w:sectPr w:rsidR="008D790F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10ACF"/>
    <w:multiLevelType w:val="multilevel"/>
    <w:tmpl w:val="8E3C03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E94D22"/>
    <w:multiLevelType w:val="hybridMultilevel"/>
    <w:tmpl w:val="A58211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8"/>
  </w:num>
  <w:num w:numId="1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pe Manso">
    <w15:presenceInfo w15:providerId="Windows Live" w15:userId="7e24ac1dcca49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07983"/>
    <w:rsid w:val="0004151A"/>
    <w:rsid w:val="000B2BF6"/>
    <w:rsid w:val="000C5F0E"/>
    <w:rsid w:val="0014379F"/>
    <w:rsid w:val="0015776C"/>
    <w:rsid w:val="00196B7B"/>
    <w:rsid w:val="001A6EA1"/>
    <w:rsid w:val="001D313E"/>
    <w:rsid w:val="00245B8E"/>
    <w:rsid w:val="00250ABE"/>
    <w:rsid w:val="00251A47"/>
    <w:rsid w:val="00293F85"/>
    <w:rsid w:val="002F58FC"/>
    <w:rsid w:val="00324C0C"/>
    <w:rsid w:val="0036297A"/>
    <w:rsid w:val="00380536"/>
    <w:rsid w:val="00406421"/>
    <w:rsid w:val="00432180"/>
    <w:rsid w:val="00442CAC"/>
    <w:rsid w:val="0047271A"/>
    <w:rsid w:val="005006A3"/>
    <w:rsid w:val="00524253"/>
    <w:rsid w:val="00552A74"/>
    <w:rsid w:val="00554360"/>
    <w:rsid w:val="005577F1"/>
    <w:rsid w:val="005666CE"/>
    <w:rsid w:val="005B3442"/>
    <w:rsid w:val="005C0996"/>
    <w:rsid w:val="0061609F"/>
    <w:rsid w:val="00667B77"/>
    <w:rsid w:val="006B7612"/>
    <w:rsid w:val="006C2F2D"/>
    <w:rsid w:val="0077095E"/>
    <w:rsid w:val="00800AB1"/>
    <w:rsid w:val="00877C04"/>
    <w:rsid w:val="0089765A"/>
    <w:rsid w:val="008D342B"/>
    <w:rsid w:val="008D790F"/>
    <w:rsid w:val="009278A1"/>
    <w:rsid w:val="00946736"/>
    <w:rsid w:val="009C35F6"/>
    <w:rsid w:val="00AB1593"/>
    <w:rsid w:val="00AB6BB6"/>
    <w:rsid w:val="00AD1A53"/>
    <w:rsid w:val="00AD76BA"/>
    <w:rsid w:val="00B37FB4"/>
    <w:rsid w:val="00B83703"/>
    <w:rsid w:val="00BF0B43"/>
    <w:rsid w:val="00C921DE"/>
    <w:rsid w:val="00D42235"/>
    <w:rsid w:val="00D44020"/>
    <w:rsid w:val="00D6338B"/>
    <w:rsid w:val="00D95CDD"/>
    <w:rsid w:val="00E122F3"/>
    <w:rsid w:val="00E14128"/>
    <w:rsid w:val="00E373FD"/>
    <w:rsid w:val="00E4067F"/>
    <w:rsid w:val="00E5347C"/>
    <w:rsid w:val="00E7118D"/>
    <w:rsid w:val="00E73404"/>
    <w:rsid w:val="00E875FB"/>
    <w:rsid w:val="00EA47E5"/>
    <w:rsid w:val="00EC060F"/>
    <w:rsid w:val="00EC566F"/>
    <w:rsid w:val="00EF0575"/>
    <w:rsid w:val="00F47408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1029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Felipe Manso</cp:lastModifiedBy>
  <cp:revision>3</cp:revision>
  <dcterms:created xsi:type="dcterms:W3CDTF">2018-04-06T13:17:00Z</dcterms:created>
  <dcterms:modified xsi:type="dcterms:W3CDTF">2018-04-06T13:18:00Z</dcterms:modified>
</cp:coreProperties>
</file>